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5B91B" w14:textId="77777777" w:rsidR="00C52655" w:rsidRDefault="000726B3">
      <w:pPr>
        <w:pStyle w:val="Title"/>
        <w:rPr>
          <w:rFonts w:hint="eastAsia"/>
        </w:rPr>
      </w:pPr>
      <w:r>
        <w:t xml:space="preserve">Linking </w:t>
      </w:r>
      <w:ins w:id="0" w:author="zenrunner" w:date="2018-11-17T11:51:00Z">
        <w:r w:rsidR="00413F6F">
          <w:t>a</w:t>
        </w:r>
      </w:ins>
      <w:del w:id="1" w:author="zenrunner" w:date="2018-11-17T11:51:00Z">
        <w:r w:rsidDel="00413F6F">
          <w:delText>A</w:delText>
        </w:r>
      </w:del>
      <w:r>
        <w:t xml:space="preserve">vian pollination and </w:t>
      </w:r>
      <w:proofErr w:type="spellStart"/>
      <w:r>
        <w:t>frugivory</w:t>
      </w:r>
      <w:proofErr w:type="spellEnd"/>
      <w:r>
        <w:t xml:space="preserve"> to </w:t>
      </w:r>
      <w:proofErr w:type="spellStart"/>
      <w:r w:rsidRPr="00413F6F">
        <w:rPr>
          <w:rFonts w:hint="eastAsia"/>
          <w:i/>
          <w:rPrChange w:id="2" w:author="zenrunner" w:date="2018-11-17T11:51:00Z">
            <w:rPr>
              <w:rFonts w:hint="eastAsia"/>
            </w:rPr>
          </w:rPrChange>
        </w:rPr>
        <w:t>Cactaceae</w:t>
      </w:r>
      <w:proofErr w:type="spellEnd"/>
      <w:r>
        <w:t xml:space="preserve"> seed dispersal and successful facilitation.</w:t>
      </w:r>
    </w:p>
    <w:p w14:paraId="1CAB2630" w14:textId="77777777" w:rsidR="00C52655" w:rsidRDefault="000726B3">
      <w:pPr>
        <w:pStyle w:val="Author"/>
      </w:pPr>
      <w:r>
        <w:t xml:space="preserve">Malory Owen and Chris </w:t>
      </w:r>
      <w:proofErr w:type="spellStart"/>
      <w:r>
        <w:t>Lortie</w:t>
      </w:r>
      <w:proofErr w:type="spellEnd"/>
    </w:p>
    <w:p w14:paraId="6CE4D00F" w14:textId="77777777" w:rsidR="00C52655" w:rsidRDefault="000726B3">
      <w:pPr>
        <w:pStyle w:val="Date"/>
      </w:pPr>
      <w:r>
        <w:t>November 27th, 2018</w:t>
      </w:r>
    </w:p>
    <w:p w14:paraId="210EBA60" w14:textId="77777777" w:rsidR="00C52655" w:rsidRDefault="000726B3">
      <w:pPr>
        <w:pStyle w:val="Heading1"/>
        <w:rPr>
          <w:rFonts w:hint="eastAsia"/>
        </w:rPr>
      </w:pPr>
      <w:bookmarkStart w:id="3" w:name="timeline"/>
      <w:bookmarkEnd w:id="3"/>
      <w:r>
        <w:t>Timeline</w:t>
      </w:r>
    </w:p>
    <w:p w14:paraId="4D10B025" w14:textId="77777777" w:rsidR="00C52655" w:rsidRDefault="000726B3">
      <w:pPr>
        <w:pStyle w:val="TableCaption"/>
      </w:pPr>
      <w:r>
        <w:t>Table 1: A proposed timeline of the three chapters</w:t>
      </w:r>
    </w:p>
    <w:tbl>
      <w:tblPr>
        <w:tblW w:w="0" w:type="pct"/>
        <w:tblLook w:val="07E0" w:firstRow="1" w:lastRow="1" w:firstColumn="1" w:lastColumn="1" w:noHBand="1" w:noVBand="1"/>
        <w:tblCaption w:val="Table 1: A proposed timeline of the three chapters"/>
      </w:tblPr>
      <w:tblGrid>
        <w:gridCol w:w="976"/>
        <w:gridCol w:w="2421"/>
        <w:gridCol w:w="2749"/>
        <w:gridCol w:w="2710"/>
      </w:tblGrid>
      <w:tr w:rsidR="00C52655" w14:paraId="22211699" w14:textId="77777777">
        <w:tc>
          <w:tcPr>
            <w:tcW w:w="0" w:type="auto"/>
            <w:tcBorders>
              <w:bottom w:val="single" w:sz="0" w:space="0" w:color="auto"/>
            </w:tcBorders>
            <w:vAlign w:val="bottom"/>
          </w:tcPr>
          <w:p w14:paraId="144248EC" w14:textId="77777777" w:rsidR="00C52655" w:rsidRDefault="000726B3">
            <w:pPr>
              <w:pStyle w:val="Compact"/>
              <w:jc w:val="center"/>
            </w:pPr>
            <w:r>
              <w:t>Chapter</w:t>
            </w:r>
          </w:p>
        </w:tc>
        <w:tc>
          <w:tcPr>
            <w:tcW w:w="0" w:type="auto"/>
            <w:tcBorders>
              <w:bottom w:val="single" w:sz="0" w:space="0" w:color="auto"/>
            </w:tcBorders>
            <w:vAlign w:val="bottom"/>
          </w:tcPr>
          <w:p w14:paraId="4DF4322B" w14:textId="77777777" w:rsidR="00C52655" w:rsidRDefault="000726B3">
            <w:pPr>
              <w:pStyle w:val="Compact"/>
              <w:jc w:val="center"/>
            </w:pPr>
            <w:r>
              <w:t>Title</w:t>
            </w:r>
          </w:p>
        </w:tc>
        <w:tc>
          <w:tcPr>
            <w:tcW w:w="0" w:type="auto"/>
            <w:tcBorders>
              <w:bottom w:val="single" w:sz="0" w:space="0" w:color="auto"/>
            </w:tcBorders>
            <w:vAlign w:val="bottom"/>
          </w:tcPr>
          <w:p w14:paraId="2C356A72" w14:textId="77777777" w:rsidR="00C52655" w:rsidRDefault="000726B3">
            <w:pPr>
              <w:pStyle w:val="Compact"/>
              <w:jc w:val="center"/>
            </w:pPr>
            <w:r>
              <w:t>Goal</w:t>
            </w:r>
          </w:p>
        </w:tc>
        <w:tc>
          <w:tcPr>
            <w:tcW w:w="0" w:type="auto"/>
            <w:tcBorders>
              <w:bottom w:val="single" w:sz="0" w:space="0" w:color="auto"/>
            </w:tcBorders>
            <w:vAlign w:val="bottom"/>
          </w:tcPr>
          <w:p w14:paraId="1841748D" w14:textId="77777777" w:rsidR="00C52655" w:rsidRDefault="000726B3">
            <w:pPr>
              <w:pStyle w:val="Compact"/>
              <w:jc w:val="center"/>
            </w:pPr>
            <w:r>
              <w:t>Timeline</w:t>
            </w:r>
          </w:p>
        </w:tc>
      </w:tr>
      <w:tr w:rsidR="00C52655" w14:paraId="0091EE65" w14:textId="77777777">
        <w:tc>
          <w:tcPr>
            <w:tcW w:w="0" w:type="auto"/>
          </w:tcPr>
          <w:p w14:paraId="6A6CA919" w14:textId="77777777" w:rsidR="00C52655" w:rsidRDefault="000726B3">
            <w:pPr>
              <w:pStyle w:val="Compact"/>
              <w:jc w:val="center"/>
            </w:pPr>
            <w:r>
              <w:t>1</w:t>
            </w:r>
          </w:p>
        </w:tc>
        <w:tc>
          <w:tcPr>
            <w:tcW w:w="0" w:type="auto"/>
          </w:tcPr>
          <w:p w14:paraId="65A002CA" w14:textId="77777777" w:rsidR="00C52655" w:rsidRDefault="000726B3">
            <w:pPr>
              <w:pStyle w:val="Compact"/>
              <w:jc w:val="center"/>
            </w:pPr>
            <w:r>
              <w:t xml:space="preserve">Fruiting metrics in </w:t>
            </w:r>
            <w:proofErr w:type="spellStart"/>
            <w:r>
              <w:t>Cactaceae</w:t>
            </w:r>
            <w:proofErr w:type="spellEnd"/>
            <w:r>
              <w:t>- A meta-analysis</w:t>
            </w:r>
          </w:p>
        </w:tc>
        <w:tc>
          <w:tcPr>
            <w:tcW w:w="0" w:type="auto"/>
          </w:tcPr>
          <w:p w14:paraId="4697F000" w14:textId="77777777" w:rsidR="00C52655" w:rsidRDefault="000726B3">
            <w:pPr>
              <w:pStyle w:val="Compact"/>
              <w:jc w:val="center"/>
            </w:pPr>
            <w:r>
              <w:t xml:space="preserve">Identify and isolate the combined results of relevant studies in </w:t>
            </w:r>
            <w:proofErr w:type="spellStart"/>
            <w:r>
              <w:t>Cactaceae</w:t>
            </w:r>
            <w:proofErr w:type="spellEnd"/>
            <w:r>
              <w:t xml:space="preserve"> in regards to fruiting patterns.</w:t>
            </w:r>
          </w:p>
        </w:tc>
        <w:tc>
          <w:tcPr>
            <w:tcW w:w="0" w:type="auto"/>
          </w:tcPr>
          <w:p w14:paraId="4DDF0A10" w14:textId="77777777" w:rsidR="00C52655" w:rsidRDefault="000726B3">
            <w:pPr>
              <w:pStyle w:val="Compact"/>
              <w:jc w:val="center"/>
            </w:pPr>
            <w:r>
              <w:t>Derived data extracted by December 2018. Paper written by January 2019.</w:t>
            </w:r>
          </w:p>
        </w:tc>
      </w:tr>
      <w:tr w:rsidR="00C52655" w14:paraId="252D0BC3" w14:textId="77777777">
        <w:tc>
          <w:tcPr>
            <w:tcW w:w="0" w:type="auto"/>
          </w:tcPr>
          <w:p w14:paraId="79733F5A" w14:textId="77777777" w:rsidR="00C52655" w:rsidRDefault="000726B3">
            <w:pPr>
              <w:pStyle w:val="Compact"/>
              <w:jc w:val="center"/>
            </w:pPr>
            <w:r>
              <w:t>2</w:t>
            </w:r>
          </w:p>
        </w:tc>
        <w:tc>
          <w:tcPr>
            <w:tcW w:w="0" w:type="auto"/>
          </w:tcPr>
          <w:p w14:paraId="55525568" w14:textId="77777777" w:rsidR="00C52655" w:rsidRDefault="000726B3">
            <w:pPr>
              <w:pStyle w:val="Compact"/>
              <w:jc w:val="center"/>
            </w:pPr>
            <w:r>
              <w:t xml:space="preserve">Strength of birds as pollinators and seed dispersers in </w:t>
            </w:r>
            <w:proofErr w:type="spellStart"/>
            <w:r>
              <w:t>Cactaceae</w:t>
            </w:r>
            <w:proofErr w:type="spellEnd"/>
          </w:p>
        </w:tc>
        <w:tc>
          <w:tcPr>
            <w:tcW w:w="0" w:type="auto"/>
          </w:tcPr>
          <w:p w14:paraId="52A369F2" w14:textId="77777777" w:rsidR="00C52655" w:rsidRDefault="000726B3">
            <w:pPr>
              <w:pStyle w:val="Compact"/>
              <w:jc w:val="center"/>
            </w:pPr>
            <w:r>
              <w:t>Connect bird interactions with flowering and fruiting in cacti of different endangerment status.</w:t>
            </w:r>
          </w:p>
        </w:tc>
        <w:tc>
          <w:tcPr>
            <w:tcW w:w="0" w:type="auto"/>
          </w:tcPr>
          <w:p w14:paraId="622449B8" w14:textId="77777777" w:rsidR="00C52655" w:rsidRDefault="000726B3">
            <w:pPr>
              <w:pStyle w:val="Compact"/>
              <w:jc w:val="center"/>
            </w:pPr>
            <w:r>
              <w:t>Flowering field season January-</w:t>
            </w:r>
            <w:proofErr w:type="spellStart"/>
            <w:r>
              <w:t>Febuary</w:t>
            </w:r>
            <w:proofErr w:type="spellEnd"/>
            <w:r>
              <w:t xml:space="preserve"> April-May 2019. Fruiting field season August 2019. Paper written by January 2020.</w:t>
            </w:r>
          </w:p>
        </w:tc>
      </w:tr>
      <w:tr w:rsidR="00C52655" w14:paraId="68692B75" w14:textId="77777777">
        <w:tc>
          <w:tcPr>
            <w:tcW w:w="0" w:type="auto"/>
          </w:tcPr>
          <w:p w14:paraId="4C28EB3E" w14:textId="77777777" w:rsidR="00C52655" w:rsidRDefault="000726B3">
            <w:pPr>
              <w:pStyle w:val="Compact"/>
              <w:jc w:val="center"/>
            </w:pPr>
            <w:r>
              <w:t>3</w:t>
            </w:r>
          </w:p>
        </w:tc>
        <w:tc>
          <w:tcPr>
            <w:tcW w:w="0" w:type="auto"/>
          </w:tcPr>
          <w:p w14:paraId="58D5743A" w14:textId="77777777" w:rsidR="00C52655" w:rsidRDefault="000726B3">
            <w:pPr>
              <w:pStyle w:val="Compact"/>
              <w:jc w:val="center"/>
            </w:pPr>
            <w:r>
              <w:t xml:space="preserve">Avian pollination and seed dispersal influence on seed shadow of </w:t>
            </w:r>
            <w:proofErr w:type="spellStart"/>
            <w:r>
              <w:t>Cactaceae</w:t>
            </w:r>
            <w:proofErr w:type="spellEnd"/>
            <w:r>
              <w:t xml:space="preserve"> obligatory </w:t>
            </w:r>
            <w:proofErr w:type="spellStart"/>
            <w:r>
              <w:t>facilitatees</w:t>
            </w:r>
            <w:proofErr w:type="spellEnd"/>
          </w:p>
        </w:tc>
        <w:tc>
          <w:tcPr>
            <w:tcW w:w="0" w:type="auto"/>
          </w:tcPr>
          <w:p w14:paraId="0FD8B296" w14:textId="77777777" w:rsidR="00C52655" w:rsidRDefault="000726B3">
            <w:pPr>
              <w:pStyle w:val="Compact"/>
              <w:jc w:val="center"/>
            </w:pPr>
            <w:r>
              <w:t>Determine the role of birds as pollinators and seed dispersers for Saguaro ssp.</w:t>
            </w:r>
          </w:p>
        </w:tc>
        <w:tc>
          <w:tcPr>
            <w:tcW w:w="0" w:type="auto"/>
          </w:tcPr>
          <w:p w14:paraId="0747CBFC" w14:textId="77777777" w:rsidR="00C52655" w:rsidRDefault="000726B3">
            <w:pPr>
              <w:pStyle w:val="Compact"/>
              <w:jc w:val="center"/>
            </w:pPr>
            <w:r>
              <w:t xml:space="preserve">Flowering field season April-May 2020. </w:t>
            </w:r>
            <w:proofErr w:type="spellStart"/>
            <w:r>
              <w:t>Fruitnig</w:t>
            </w:r>
            <w:proofErr w:type="spellEnd"/>
            <w:r>
              <w:t xml:space="preserve"> field season August 2020. Paper written by December 2020.</w:t>
            </w:r>
          </w:p>
        </w:tc>
      </w:tr>
    </w:tbl>
    <w:p w14:paraId="25B50817" w14:textId="77777777" w:rsidR="00C52655" w:rsidRDefault="000726B3">
      <w:pPr>
        <w:pStyle w:val="Heading1"/>
        <w:rPr>
          <w:rFonts w:hint="eastAsia"/>
        </w:rPr>
      </w:pPr>
      <w:bookmarkStart w:id="4" w:name="introduction"/>
      <w:bookmarkEnd w:id="4"/>
      <w:r>
        <w:t>Introduction</w:t>
      </w:r>
    </w:p>
    <w:p w14:paraId="2D041301" w14:textId="28C72310" w:rsidR="00C52655" w:rsidRDefault="000726B3">
      <w:pPr>
        <w:pStyle w:val="FirstParagraph"/>
      </w:pPr>
      <w:r>
        <w:t xml:space="preserve">Desert ecosystems are threatened by a variety of circumstances. </w:t>
      </w:r>
      <w:del w:id="5" w:author="zenrunner" w:date="2018-11-17T11:52:00Z">
        <w:r w:rsidDel="008166E7">
          <w:delText>Results of a</w:delText>
        </w:r>
      </w:del>
      <w:ins w:id="6" w:author="zenrunner" w:date="2018-11-17T11:52:00Z">
        <w:r w:rsidR="008166E7">
          <w:t>A</w:t>
        </w:r>
      </w:ins>
      <w:r>
        <w:t>nthropog</w:t>
      </w:r>
      <w:ins w:id="7" w:author="zenrunner" w:date="2018-11-17T12:23:00Z">
        <w:r w:rsidR="00EF359E">
          <w:t>e</w:t>
        </w:r>
      </w:ins>
      <w:del w:id="8" w:author="zenrunner" w:date="2018-11-17T11:52:00Z">
        <w:r w:rsidDel="008166E7">
          <w:delText>e</w:delText>
        </w:r>
      </w:del>
      <w:r>
        <w:t xml:space="preserve">nic actions like climate change and habitat fragmentation are perpetuating arid ecosystem degradation. Specifically, climate change increases severe precipitation changes such as droughts and flooding (Nielsen and Ball 2015; </w:t>
      </w:r>
      <w:proofErr w:type="spellStart"/>
      <w:r>
        <w:t>Pfahl</w:t>
      </w:r>
      <w:proofErr w:type="spellEnd"/>
      <w:r>
        <w:t>, O’Gorman, and Fischer 2017; Singh et al. 2013; Smith 2011)</w:t>
      </w:r>
      <w:ins w:id="9" w:author="zenrunner" w:date="2018-11-17T11:52:00Z">
        <w:r w:rsidR="008346F5">
          <w:t>,</w:t>
        </w:r>
      </w:ins>
      <w:r>
        <w:t xml:space="preserve"> and human development like roads, solar panels, and land use change fragments and destroys habitats (</w:t>
      </w:r>
      <w:proofErr w:type="spellStart"/>
      <w:r>
        <w:t>Gutzwiller</w:t>
      </w:r>
      <w:proofErr w:type="spellEnd"/>
      <w:r>
        <w:t xml:space="preserve"> and Barrow 2003; Hernandez et al. 2014; Rodriguez-</w:t>
      </w:r>
      <w:proofErr w:type="spellStart"/>
      <w:r>
        <w:t>Estrella</w:t>
      </w:r>
      <w:proofErr w:type="spellEnd"/>
      <w:r>
        <w:t xml:space="preserve"> 2007). In the American Southwest, arid ecosystems are home to </w:t>
      </w:r>
      <w:del w:id="10" w:author="zenrunner" w:date="2018-11-17T11:52:00Z">
        <w:r w:rsidDel="002C7053">
          <w:delText xml:space="preserve">dozens </w:delText>
        </w:r>
      </w:del>
      <w:ins w:id="11" w:author="zenrunner" w:date="2018-11-17T11:52:00Z">
        <w:r w:rsidR="002C7053">
          <w:t xml:space="preserve">put actual </w:t>
        </w:r>
      </w:ins>
      <w:ins w:id="12" w:author="zenrunner" w:date="2018-11-17T11:53:00Z">
        <w:r w:rsidR="002C7053">
          <w:t>number</w:t>
        </w:r>
      </w:ins>
      <w:ins w:id="13" w:author="zenrunner" w:date="2018-11-17T11:52:00Z">
        <w:r w:rsidR="002C7053">
          <w:t xml:space="preserve"> </w:t>
        </w:r>
      </w:ins>
      <w:r>
        <w:t xml:space="preserve">of endangered plants and animals </w:t>
      </w:r>
      <w:proofErr w:type="gramStart"/>
      <w:r>
        <w:t>(</w:t>
      </w:r>
      <w:ins w:id="14" w:author="zenrunner" w:date="2018-11-17T11:53:00Z">
        <w:r w:rsidR="007D2D0F">
          <w:t xml:space="preserve"> -</w:t>
        </w:r>
        <w:proofErr w:type="gramEnd"/>
        <w:r w:rsidR="007D2D0F">
          <w:t xml:space="preserve"> citations need spaces here </w:t>
        </w:r>
      </w:ins>
      <w:proofErr w:type="spellStart"/>
      <w:r>
        <w:t>StateofCaliforniaa</w:t>
      </w:r>
      <w:proofErr w:type="spellEnd"/>
      <w:r>
        <w:t xml:space="preserve"> 2018; </w:t>
      </w:r>
      <w:proofErr w:type="spellStart"/>
      <w:r>
        <w:t>StateofCaliforniaa</w:t>
      </w:r>
      <w:proofErr w:type="spellEnd"/>
      <w:r>
        <w:t xml:space="preserve"> 2018), provide ecosystem services to humans (Taylor et al. 2017), and have cultural significance to indigenous peoples. In </w:t>
      </w:r>
      <w:r>
        <w:lastRenderedPageBreak/>
        <w:t xml:space="preserve">order to restore the region and mitigate the effects of climate change and human development, we must understand the connections </w:t>
      </w:r>
      <w:del w:id="15" w:author="zenrunner" w:date="2018-11-17T12:01:00Z">
        <w:r w:rsidDel="00AB2F79">
          <w:delText xml:space="preserve">which proliferate life in the </w:delText>
        </w:r>
      </w:del>
      <w:ins w:id="16" w:author="zenrunner" w:date="2018-11-17T12:01:00Z">
        <w:r w:rsidR="00AB2F79">
          <w:t xml:space="preserve">that support and sustain biodiversity in </w:t>
        </w:r>
      </w:ins>
      <w:r>
        <w:t>desert</w:t>
      </w:r>
      <w:ins w:id="17" w:author="zenrunner" w:date="2018-11-17T12:02:00Z">
        <w:r w:rsidR="00CC3031">
          <w:t>s</w:t>
        </w:r>
      </w:ins>
      <w:r>
        <w:t>.</w:t>
      </w:r>
    </w:p>
    <w:p w14:paraId="1059CD21" w14:textId="5E31E57A" w:rsidR="00C52655" w:rsidDel="00704DDD" w:rsidRDefault="000726B3">
      <w:pPr>
        <w:pStyle w:val="BodyText"/>
        <w:rPr>
          <w:del w:id="18" w:author="zenrunner" w:date="2018-11-17T12:23:00Z"/>
        </w:rPr>
      </w:pPr>
      <w:r>
        <w:t xml:space="preserve">Positive interactions are any associative action between </w:t>
      </w:r>
      <w:proofErr w:type="spellStart"/>
      <w:r>
        <w:t>interspecifics</w:t>
      </w:r>
      <w:proofErr w:type="spellEnd"/>
      <w:r>
        <w:t xml:space="preserve"> where one species benefits </w:t>
      </w:r>
      <w:del w:id="19" w:author="zenrunner" w:date="2018-11-17T12:02:00Z">
        <w:r w:rsidDel="0077618A">
          <w:delText xml:space="preserve">another’s </w:delText>
        </w:r>
      </w:del>
      <w:ins w:id="20" w:author="zenrunner" w:date="2018-11-17T12:02:00Z">
        <w:r w:rsidR="0077618A">
          <w:t xml:space="preserve">the performance or </w:t>
        </w:r>
      </w:ins>
      <w:r>
        <w:t xml:space="preserve">fitness </w:t>
      </w:r>
      <w:ins w:id="21" w:author="zenrunner" w:date="2018-11-17T12:02:00Z">
        <w:r w:rsidR="0077618A">
          <w:t xml:space="preserve">of another </w:t>
        </w:r>
      </w:ins>
      <w:r>
        <w:t xml:space="preserve">in some capacity (M. D. M. </w:t>
      </w:r>
      <w:proofErr w:type="spellStart"/>
      <w:r>
        <w:t>Bertness</w:t>
      </w:r>
      <w:proofErr w:type="spellEnd"/>
      <w:r>
        <w:t xml:space="preserve"> and Callaway 1994). The further scientists determine the prevalence and strength of positive interactions in determining an ecosystem, the more communities are viewed as interconnected in a non-random way (R. M. Callaway 1997). Similarly, but perhaps in a more narrow sense, facilitation is the process by which a foundational species perpetuates the success of many other individuals within an ecosystem which interact with that foundational species, particularly in years of high stress F. T. </w:t>
      </w:r>
      <w:proofErr w:type="spellStart"/>
      <w:r>
        <w:t>Maestre</w:t>
      </w:r>
      <w:proofErr w:type="spellEnd"/>
      <w:r>
        <w:t xml:space="preserve"> et al. (2009)]. This suggests that facilitation amongst plants and animals by foundational species are one of the driving forces behind an ecosystem’s development (</w:t>
      </w:r>
      <w:proofErr w:type="spellStart"/>
      <w:r>
        <w:t>Angelini</w:t>
      </w:r>
      <w:proofErr w:type="spellEnd"/>
      <w:r>
        <w:t xml:space="preserve"> et al. 2011). For this reason, identifying the mechanisms of facilitation is an avenue to understanding how certain ecosystems disperse and form.</w:t>
      </w:r>
      <w:ins w:id="22" w:author="zenrunner" w:date="2018-11-17T12:02:00Z">
        <w:r w:rsidR="00FB69C5">
          <w:t xml:space="preserve"> Bit confusing – revise for clarity.  Check Bronstein papers too please.</w:t>
        </w:r>
        <w:r w:rsidR="00246A0D">
          <w:t xml:space="preserve"> Also</w:t>
        </w:r>
        <w:r>
          <w:t>, check for a nice plant-bird</w:t>
        </w:r>
        <w:r w:rsidR="00246A0D">
          <w:t xml:space="preserve"> </w:t>
        </w:r>
      </w:ins>
      <w:ins w:id="23" w:author="zenrunner" w:date="2018-11-17T12:03:00Z">
        <w:r w:rsidR="00246A0D">
          <w:t>facilitation</w:t>
        </w:r>
      </w:ins>
      <w:ins w:id="24" w:author="zenrunner" w:date="2018-11-17T12:02:00Z">
        <w:r w:rsidR="00246A0D">
          <w:t xml:space="preserve"> </w:t>
        </w:r>
      </w:ins>
      <w:ins w:id="25" w:author="zenrunner" w:date="2018-11-17T12:03:00Z">
        <w:r w:rsidR="00246A0D">
          <w:t>review paper.</w:t>
        </w:r>
      </w:ins>
      <w:ins w:id="26" w:author="zenrunner" w:date="2018-11-17T12:23:00Z">
        <w:r w:rsidR="00704DDD">
          <w:t xml:space="preserve"> </w:t>
        </w:r>
      </w:ins>
    </w:p>
    <w:p w14:paraId="601F3491" w14:textId="15748863" w:rsidR="00C52655" w:rsidRDefault="000726B3">
      <w:pPr>
        <w:pStyle w:val="BodyText"/>
      </w:pPr>
      <w:r>
        <w:t xml:space="preserve">In arid ecosystems, </w:t>
      </w:r>
      <w:del w:id="27" w:author="zenrunner" w:date="2018-11-17T12:14:00Z">
        <w:r w:rsidDel="000A75C0">
          <w:delText>this takes the form of providing</w:delText>
        </w:r>
      </w:del>
      <w:ins w:id="28" w:author="zenrunner" w:date="2018-11-17T12:14:00Z">
        <w:r w:rsidR="000A75C0">
          <w:t>positive interactions can include</w:t>
        </w:r>
      </w:ins>
      <w:r>
        <w:t xml:space="preserve"> water and shade from excessive solar radiation</w:t>
      </w:r>
      <w:ins w:id="29" w:author="zenrunner" w:date="2018-11-17T12:15:00Z">
        <w:r w:rsidR="000A75C0">
          <w:t xml:space="preserve"> for other plants and animals</w:t>
        </w:r>
      </w:ins>
      <w:r>
        <w:t xml:space="preserve"> (Flores-Torres and Galindo-Escamilla 2017; Miranda-</w:t>
      </w:r>
      <w:proofErr w:type="spellStart"/>
      <w:r>
        <w:t>Jacome</w:t>
      </w:r>
      <w:proofErr w:type="spellEnd"/>
      <w:r>
        <w:t xml:space="preserve">, </w:t>
      </w:r>
      <w:proofErr w:type="spellStart"/>
      <w:r>
        <w:t>Montaña</w:t>
      </w:r>
      <w:proofErr w:type="spellEnd"/>
      <w:r>
        <w:t xml:space="preserve">, and </w:t>
      </w:r>
      <w:proofErr w:type="spellStart"/>
      <w:r>
        <w:t>Fornoni</w:t>
      </w:r>
      <w:proofErr w:type="spellEnd"/>
      <w:r>
        <w:t xml:space="preserve"> 2013), or</w:t>
      </w:r>
      <w:del w:id="30" w:author="zenrunner" w:date="2018-11-17T12:15:00Z">
        <w:r w:rsidDel="000A75C0">
          <w:delText>,</w:delText>
        </w:r>
      </w:del>
      <w:r>
        <w:t xml:space="preserve"> to a lesser extent, preventing physical damage from </w:t>
      </w:r>
      <w:proofErr w:type="spellStart"/>
      <w:r>
        <w:t>herbivory</w:t>
      </w:r>
      <w:proofErr w:type="spellEnd"/>
      <w:r>
        <w:t>, wind, and freezing temperatures (Gomez-</w:t>
      </w:r>
      <w:proofErr w:type="spellStart"/>
      <w:r>
        <w:t>Aparicio</w:t>
      </w:r>
      <w:proofErr w:type="spellEnd"/>
      <w:r>
        <w:t xml:space="preserve"> et al. 2008; Parker 1989; Tewksbury and Lloyd 2001; P. S. Nobel 1980). </w:t>
      </w:r>
      <w:del w:id="31" w:author="zenrunner" w:date="2018-11-17T12:15:00Z">
        <w:r w:rsidDel="00F968FC">
          <w:delText xml:space="preserve">Nurse </w:delText>
        </w:r>
      </w:del>
      <w:ins w:id="32" w:author="zenrunner" w:date="2018-11-17T12:15:00Z">
        <w:r w:rsidR="00F968FC">
          <w:t xml:space="preserve">Benefactor </w:t>
        </w:r>
      </w:ins>
      <w:r>
        <w:t xml:space="preserve">plants provide these amenities to </w:t>
      </w:r>
      <w:proofErr w:type="gramStart"/>
      <w:r>
        <w:t>seedlings,</w:t>
      </w:r>
      <w:proofErr w:type="gramEnd"/>
      <w:r>
        <w:t xml:space="preserve"> </w:t>
      </w:r>
      <w:del w:id="33" w:author="zenrunner" w:date="2018-11-17T12:24:00Z">
        <w:r w:rsidDel="00704DDD">
          <w:delText xml:space="preserve">and </w:delText>
        </w:r>
      </w:del>
      <w:r>
        <w:t>improve recruitment, germination, and growth in juvenile plants (Franco and Nobel 2009). This makes nurse plants important facilitators for many species. Some of these patient</w:t>
      </w:r>
      <w:ins w:id="34" w:author="zenrunner" w:date="2018-11-17T12:23:00Z">
        <w:r w:rsidR="00384328">
          <w:t xml:space="preserve"> –</w:t>
        </w:r>
        <w:proofErr w:type="spellStart"/>
        <w:proofErr w:type="gramStart"/>
        <w:r w:rsidR="00384328">
          <w:t>lol</w:t>
        </w:r>
        <w:proofErr w:type="spellEnd"/>
        <w:r w:rsidR="00384328">
          <w:t xml:space="preserve">  </w:t>
        </w:r>
        <w:proofErr w:type="spellStart"/>
        <w:r w:rsidR="00384328">
          <w:t>protege</w:t>
        </w:r>
      </w:ins>
      <w:proofErr w:type="spellEnd"/>
      <w:proofErr w:type="gramEnd"/>
      <w:r>
        <w:t xml:space="preserve"> plants are even obligated to be deposited under the canopy of a nurse plant to germinate at all (</w:t>
      </w:r>
      <w:proofErr w:type="spellStart"/>
      <w:r>
        <w:t>Taly</w:t>
      </w:r>
      <w:proofErr w:type="spellEnd"/>
      <w:r>
        <w:t xml:space="preserve"> D. </w:t>
      </w:r>
      <w:proofErr w:type="spellStart"/>
      <w:r>
        <w:t>Drezner</w:t>
      </w:r>
      <w:proofErr w:type="spellEnd"/>
      <w:r>
        <w:t xml:space="preserve"> and </w:t>
      </w:r>
      <w:proofErr w:type="spellStart"/>
      <w:r>
        <w:t>Garrity</w:t>
      </w:r>
      <w:proofErr w:type="spellEnd"/>
      <w:r>
        <w:t xml:space="preserve"> 2003; T. Dawn </w:t>
      </w:r>
      <w:proofErr w:type="spellStart"/>
      <w:r>
        <w:t>Drezner</w:t>
      </w:r>
      <w:proofErr w:type="spellEnd"/>
      <w:r>
        <w:t xml:space="preserve"> 2010). Therefore, the nurse plant is a limiting factor in the growth of many plant species.</w:t>
      </w:r>
      <w:ins w:id="35" w:author="zenrunner" w:date="2018-11-17T12:24:00Z">
        <w:r w:rsidR="0041797E">
          <w:t xml:space="preserve"> Good.</w:t>
        </w:r>
      </w:ins>
    </w:p>
    <w:p w14:paraId="283086C1" w14:textId="6490B013" w:rsidR="00C52655" w:rsidRDefault="000726B3">
      <w:pPr>
        <w:pStyle w:val="BodyText"/>
      </w:pPr>
      <w:r>
        <w:t>However, before a nurse plant can “offer its services”</w:t>
      </w:r>
      <w:ins w:id="36" w:author="zenrunner" w:date="2018-11-17T12:23:00Z">
        <w:r w:rsidR="00440712">
          <w:t xml:space="preserve"> revise</w:t>
        </w:r>
      </w:ins>
      <w:r>
        <w:t xml:space="preserve"> to a germinating seedling, the seed must arrive under the canopy of a nurse </w:t>
      </w:r>
      <w:proofErr w:type="gramStart"/>
      <w:r>
        <w:t>plant.</w:t>
      </w:r>
      <w:proofErr w:type="gramEnd"/>
      <w:r>
        <w:t xml:space="preserve"> Because plants are sessile </w:t>
      </w:r>
      <w:proofErr w:type="spellStart"/>
      <w:r>
        <w:t>lifeforms</w:t>
      </w:r>
      <w:proofErr w:type="spellEnd"/>
      <w:r>
        <w:t xml:space="preserve">, the movement of seeds must rely of some abiotic or biotic vector of transportation (Nathan and Muller-landau 2000). Seed rain is the placement of </w:t>
      </w:r>
      <w:proofErr w:type="spellStart"/>
      <w:r>
        <w:t>of</w:t>
      </w:r>
      <w:proofErr w:type="spellEnd"/>
      <w:r>
        <w:t xml:space="preserve"> a seed after being deposited either through </w:t>
      </w:r>
      <w:proofErr w:type="spellStart"/>
      <w:r>
        <w:t>endozoochory</w:t>
      </w:r>
      <w:proofErr w:type="spellEnd"/>
      <w:r>
        <w:t xml:space="preserve">, </w:t>
      </w:r>
      <w:proofErr w:type="spellStart"/>
      <w:r>
        <w:t>exozoochory</w:t>
      </w:r>
      <w:proofErr w:type="spellEnd"/>
      <w:r>
        <w:t>, wind dispersal, or mechanical dispersal, whereas seed shadow refers to the placement of daughter seeds relative to the mother plant (</w:t>
      </w:r>
      <w:proofErr w:type="spellStart"/>
      <w:r>
        <w:t>Willson</w:t>
      </w:r>
      <w:proofErr w:type="spellEnd"/>
      <w:r>
        <w:t xml:space="preserve"> 1993). There is ample research in regards to the successful recruitment and germination of seed rain based on the nurse plant as well as the effect of the </w:t>
      </w:r>
      <w:proofErr w:type="spellStart"/>
      <w:r>
        <w:t>endozoochorous</w:t>
      </w:r>
      <w:proofErr w:type="spellEnd"/>
      <w:r>
        <w:t xml:space="preserve"> disperser’s gut on germination rate and success (M. </w:t>
      </w:r>
      <w:proofErr w:type="spellStart"/>
      <w:r>
        <w:t>Verdu</w:t>
      </w:r>
      <w:proofErr w:type="spellEnd"/>
      <w:r>
        <w:t xml:space="preserve"> and </w:t>
      </w:r>
      <w:proofErr w:type="spellStart"/>
      <w:r>
        <w:t>Traveset</w:t>
      </w:r>
      <w:proofErr w:type="spellEnd"/>
      <w:r>
        <w:t xml:space="preserve"> 2004; A. </w:t>
      </w:r>
      <w:proofErr w:type="spellStart"/>
      <w:r>
        <w:t>Traveset</w:t>
      </w:r>
      <w:proofErr w:type="spellEnd"/>
      <w:r>
        <w:t xml:space="preserve">, </w:t>
      </w:r>
      <w:proofErr w:type="spellStart"/>
      <w:r>
        <w:t>Riera</w:t>
      </w:r>
      <w:proofErr w:type="spellEnd"/>
      <w:r>
        <w:t xml:space="preserve">, and Mas 2001; A. </w:t>
      </w:r>
      <w:proofErr w:type="spellStart"/>
      <w:r>
        <w:t>Traveset</w:t>
      </w:r>
      <w:proofErr w:type="spellEnd"/>
      <w:r>
        <w:t xml:space="preserve"> and </w:t>
      </w:r>
      <w:proofErr w:type="spellStart"/>
      <w:r>
        <w:t>Verdu</w:t>
      </w:r>
      <w:proofErr w:type="spellEnd"/>
      <w:r>
        <w:t xml:space="preserve"> 2002). However, there is a gap in knowledge on the relative importance of dispersers, particularly in arid ecosystems and to the end of deposition at facilitating nurse plants.</w:t>
      </w:r>
      <w:ins w:id="37" w:author="zenrunner" w:date="2018-11-17T12:24:00Z">
        <w:r w:rsidR="0041797E">
          <w:t xml:space="preserve"> – </w:t>
        </w:r>
        <w:proofErr w:type="gramStart"/>
        <w:r w:rsidR="0041797E">
          <w:t>gaps</w:t>
        </w:r>
        <w:proofErr w:type="gramEnd"/>
        <w:r w:rsidR="0041797E">
          <w:t xml:space="preserve"> are meh – better to focus on the positive and say why should study it </w:t>
        </w:r>
      </w:ins>
      <w:ins w:id="38" w:author="zenrunner" w:date="2018-11-17T12:25:00Z">
        <w:r w:rsidR="0041797E">
          <w:t>–</w:t>
        </w:r>
      </w:ins>
      <w:ins w:id="39" w:author="zenrunner" w:date="2018-11-17T12:24:00Z">
        <w:r w:rsidR="0041797E">
          <w:t xml:space="preserve"> </w:t>
        </w:r>
        <w:proofErr w:type="spellStart"/>
        <w:r w:rsidR="0041797E">
          <w:t>ie</w:t>
        </w:r>
        <w:proofErr w:type="spellEnd"/>
        <w:r w:rsidR="0041797E">
          <w:t xml:space="preserve"> </w:t>
        </w:r>
      </w:ins>
      <w:ins w:id="40" w:author="zenrunner" w:date="2018-11-17T12:25:00Z">
        <w:r w:rsidR="0041797E">
          <w:t xml:space="preserve">what this new knowledge can provide – </w:t>
        </w:r>
        <w:proofErr w:type="spellStart"/>
        <w:r w:rsidR="0041797E">
          <w:t>ie</w:t>
        </w:r>
        <w:proofErr w:type="spellEnd"/>
        <w:r w:rsidR="0041797E">
          <w:t xml:space="preserve"> importance of linkages between birds and diversity of plant of community mediated through interactions foundation plants.  That is nice </w:t>
        </w:r>
        <w:proofErr w:type="spellStart"/>
        <w:r w:rsidR="0041797E">
          <w:t>etc</w:t>
        </w:r>
        <w:proofErr w:type="spellEnd"/>
        <w:r w:rsidR="0041797E">
          <w:t xml:space="preserve"> and stuff like that.</w:t>
        </w:r>
      </w:ins>
      <w:ins w:id="41" w:author="zenrunner" w:date="2018-11-17T12:26:00Z">
        <w:r w:rsidR="002C0EE0">
          <w:t xml:space="preserve">  I think a clearer way to say this is use the Functional Ecology paper </w:t>
        </w:r>
      </w:ins>
      <w:ins w:id="42" w:author="zenrunner" w:date="2018-11-17T12:27:00Z">
        <w:r w:rsidR="002C0EE0">
          <w:t>–</w:t>
        </w:r>
      </w:ins>
      <w:ins w:id="43" w:author="zenrunner" w:date="2018-11-17T12:26:00Z">
        <w:r w:rsidR="002C0EE0">
          <w:t xml:space="preserve"> and </w:t>
        </w:r>
      </w:ins>
      <w:ins w:id="44" w:author="zenrunner" w:date="2018-11-17T12:27:00Z">
        <w:r w:rsidR="002C0EE0">
          <w:t xml:space="preserve">state that one mechanistic pathway that foundation species can interact with animals is X and in turn animals such as birds can indirectly positively influence </w:t>
        </w:r>
        <w:proofErr w:type="spellStart"/>
        <w:r w:rsidR="002C0EE0">
          <w:t>etc</w:t>
        </w:r>
        <w:proofErr w:type="spellEnd"/>
        <w:r w:rsidR="002C0EE0">
          <w:t xml:space="preserve">… see paper.  </w:t>
        </w:r>
        <w:r w:rsidR="002C0EE0">
          <w:lastRenderedPageBreak/>
          <w:t>Then use the above citations too and close the loop. BIG idea here and super important so state clearly and directly.</w:t>
        </w:r>
      </w:ins>
    </w:p>
    <w:p w14:paraId="68AE590D" w14:textId="6BC2860D" w:rsidR="00C52655" w:rsidDel="00146060" w:rsidRDefault="000726B3">
      <w:pPr>
        <w:pStyle w:val="BodyText"/>
        <w:rPr>
          <w:del w:id="45" w:author="zenrunner" w:date="2018-11-17T12:25:00Z"/>
        </w:rPr>
      </w:pPr>
      <w:r>
        <w:t xml:space="preserve">But what characteristics </w:t>
      </w:r>
      <w:proofErr w:type="gramStart"/>
      <w:r>
        <w:t>of a cacti</w:t>
      </w:r>
      <w:proofErr w:type="gramEnd"/>
      <w:r>
        <w:t xml:space="preserve"> might drive </w:t>
      </w:r>
      <w:proofErr w:type="spellStart"/>
      <w:r>
        <w:t>frugivory</w:t>
      </w:r>
      <w:proofErr w:type="spellEnd"/>
      <w:r>
        <w:t xml:space="preserve"> by birds</w:t>
      </w:r>
      <w:del w:id="46" w:author="zenrunner" w:date="2018-11-17T12:23:00Z">
        <w:r w:rsidDel="001B47ED">
          <w:delText xml:space="preserve">? </w:delText>
        </w:r>
      </w:del>
      <w:ins w:id="47" w:author="zenrunner" w:date="2018-11-17T12:23:00Z">
        <w:r w:rsidR="001B47ED">
          <w:t xml:space="preserve">? Revise </w:t>
        </w:r>
      </w:ins>
      <w:r>
        <w:t>As allocation theory suggests</w:t>
      </w:r>
      <w:proofErr w:type="gramStart"/>
      <w:r>
        <w:t>,</w:t>
      </w:r>
      <w:proofErr w:type="gramEnd"/>
      <w:r>
        <w:t xml:space="preserve"> cacti have evolved to allocate energy and resources to anatomical </w:t>
      </w:r>
      <w:del w:id="48" w:author="zenrunner" w:date="2018-11-17T12:26:00Z">
        <w:r w:rsidDel="00592A85">
          <w:delText xml:space="preserve">features </w:delText>
        </w:r>
      </w:del>
      <w:ins w:id="49" w:author="zenrunner" w:date="2018-11-17T12:26:00Z">
        <w:r w:rsidR="00592A85">
          <w:t xml:space="preserve">traits </w:t>
        </w:r>
      </w:ins>
      <w:del w:id="50" w:author="zenrunner" w:date="2018-11-17T12:26:00Z">
        <w:r w:rsidDel="00592A85">
          <w:delText xml:space="preserve">which </w:delText>
        </w:r>
      </w:del>
      <w:ins w:id="51" w:author="zenrunner" w:date="2018-11-17T12:26:00Z">
        <w:r w:rsidR="00592A85">
          <w:t xml:space="preserve">that </w:t>
        </w:r>
      </w:ins>
      <w:del w:id="52" w:author="zenrunner" w:date="2018-11-17T12:26:00Z">
        <w:r w:rsidDel="004A5D81">
          <w:delText xml:space="preserve">best </w:delText>
        </w:r>
      </w:del>
      <w:r>
        <w:t>increase their</w:t>
      </w:r>
      <w:ins w:id="53" w:author="zenrunner" w:date="2018-11-17T12:26:00Z">
        <w:r w:rsidR="00C14AD7">
          <w:t xml:space="preserve"> relative</w:t>
        </w:r>
      </w:ins>
      <w:r>
        <w:t xml:space="preserve"> fitness (</w:t>
      </w:r>
      <w:proofErr w:type="spellStart"/>
      <w:r>
        <w:t>Obeso</w:t>
      </w:r>
      <w:proofErr w:type="spellEnd"/>
      <w:r>
        <w:t xml:space="preserve"> 2004). Perhaps these traits that are attractive to </w:t>
      </w:r>
      <w:proofErr w:type="spellStart"/>
      <w:r>
        <w:t>frugivorous</w:t>
      </w:r>
      <w:proofErr w:type="spellEnd"/>
      <w:r>
        <w:t xml:space="preserve"> birds also improve fitness beyond just ability to be dispersed. For example, fruit size/number and seed size/number are reproductive organ characteristics which may determine both </w:t>
      </w:r>
      <w:proofErr w:type="spellStart"/>
      <w:r>
        <w:t>frugivory</w:t>
      </w:r>
      <w:proofErr w:type="spellEnd"/>
      <w:r>
        <w:t>, and by extension, fitness in plants.</w:t>
      </w:r>
      <w:ins w:id="54" w:author="zenrunner" w:date="2018-11-17T12:25:00Z">
        <w:r w:rsidR="00146060">
          <w:t xml:space="preserve"> </w:t>
        </w:r>
      </w:ins>
    </w:p>
    <w:p w14:paraId="039B37BF" w14:textId="7C90CAB7" w:rsidR="00C52655" w:rsidRDefault="000726B3">
      <w:pPr>
        <w:pStyle w:val="BodyText"/>
      </w:pPr>
      <w:r>
        <w:t xml:space="preserve">Fruit and </w:t>
      </w:r>
      <w:proofErr w:type="spellStart"/>
      <w:r>
        <w:t>frugivory</w:t>
      </w:r>
      <w:proofErr w:type="spellEnd"/>
      <w:r>
        <w:t xml:space="preserve"> are not the only ways birds increase fitness of cacti. Fruiting is dependent on pollination, a service </w:t>
      </w:r>
      <w:del w:id="55" w:author="zenrunner" w:date="2018-11-18T14:13:00Z">
        <w:r w:rsidDel="00CA2BF5">
          <w:delText xml:space="preserve">which </w:delText>
        </w:r>
      </w:del>
      <w:ins w:id="56" w:author="zenrunner" w:date="2018-11-18T14:13:00Z">
        <w:r w:rsidR="00CA2BF5">
          <w:t xml:space="preserve">that </w:t>
        </w:r>
      </w:ins>
      <w:r>
        <w:t>birds</w:t>
      </w:r>
      <w:ins w:id="57" w:author="zenrunner" w:date="2018-11-18T14:13:00Z">
        <w:r w:rsidR="00CA2BF5">
          <w:t xml:space="preserve">, </w:t>
        </w:r>
      </w:ins>
      <w:del w:id="58" w:author="zenrunner" w:date="2018-11-18T14:13:00Z">
        <w:r w:rsidDel="00CA2BF5">
          <w:delText xml:space="preserve"> (</w:delText>
        </w:r>
      </w:del>
      <w:r>
        <w:t>particularly hummingbirds</w:t>
      </w:r>
      <w:ins w:id="59" w:author="zenrunner" w:date="2018-11-18T14:13:00Z">
        <w:r w:rsidR="00CA2BF5">
          <w:t>,</w:t>
        </w:r>
        <w:r w:rsidR="00E01B1D">
          <w:t xml:space="preserve"> can</w:t>
        </w:r>
      </w:ins>
      <w:del w:id="60" w:author="zenrunner" w:date="2018-11-18T14:13:00Z">
        <w:r w:rsidDel="00CA2BF5">
          <w:delText>)</w:delText>
        </w:r>
      </w:del>
      <w:r>
        <w:t xml:space="preserve"> provide. </w:t>
      </w:r>
      <w:del w:id="61" w:author="zenrunner" w:date="2018-11-18T14:13:00Z">
        <w:r w:rsidDel="00A14B03">
          <w:delText>According the t</w:delText>
        </w:r>
      </w:del>
      <w:ins w:id="62" w:author="zenrunner" w:date="2018-11-18T14:13:00Z">
        <w:r w:rsidR="00A14B03">
          <w:t>T</w:t>
        </w:r>
      </w:ins>
      <w:r>
        <w:t xml:space="preserve">he magnet species hypothesis, pollinators are drawn to “showier” flowering displays, thereby increasing hummingbird pollinator frequency in a physical space, which other cacti species benefit from (Thomson 1978; Johnson et al. 2003; Wolf and </w:t>
      </w:r>
      <w:proofErr w:type="spellStart"/>
      <w:r>
        <w:t>Hainsworth</w:t>
      </w:r>
      <w:proofErr w:type="spellEnd"/>
      <w:r>
        <w:t xml:space="preserve"> 1990). However, size (specifically height) of plants </w:t>
      </w:r>
      <w:ins w:id="63" w:author="zenrunner" w:date="2018-11-18T14:15:00Z">
        <w:r w:rsidR="00831701">
          <w:t xml:space="preserve">is </w:t>
        </w:r>
      </w:ins>
      <w:del w:id="64" w:author="zenrunner" w:date="2018-11-18T14:15:00Z">
        <w:r w:rsidDel="00831701">
          <w:delText xml:space="preserve">are </w:delText>
        </w:r>
      </w:del>
      <w:r>
        <w:t xml:space="preserve">another contributing factor to hummingbird pollinator visitation, as higher flowers are more likely to be seen by flying hummingbirds (Wolf and </w:t>
      </w:r>
      <w:proofErr w:type="spellStart"/>
      <w:r>
        <w:t>Hainsworth</w:t>
      </w:r>
      <w:proofErr w:type="spellEnd"/>
      <w:r>
        <w:t xml:space="preserve"> 1990; Mitchell 1994). If larger cacti have more flowers and produce more fruit, it may stand that pollinators are important for the cactus of interest to produce offspring.</w:t>
      </w:r>
      <w:ins w:id="65" w:author="zenrunner" w:date="2018-11-17T12:25:00Z">
        <w:r w:rsidR="00146060">
          <w:t xml:space="preserve">  Reorganize and focus a bit more.</w:t>
        </w:r>
      </w:ins>
      <w:ins w:id="66" w:author="zenrunner" w:date="2018-11-18T14:15:00Z">
        <w:r w:rsidR="00CF7C1F">
          <w:t xml:space="preserve"> Also be more direct.  The magnet hypothesis proposes that etc.</w:t>
        </w:r>
      </w:ins>
    </w:p>
    <w:p w14:paraId="74B63CB3" w14:textId="5B5967F8" w:rsidR="00C52655" w:rsidRDefault="006C0DB6">
      <w:pPr>
        <w:pStyle w:val="BodyText"/>
        <w:rPr>
          <w:ins w:id="67" w:author="zenrunner" w:date="2018-11-17T12:23:00Z"/>
        </w:rPr>
      </w:pPr>
      <w:ins w:id="68" w:author="zenrunner" w:date="2018-11-18T14:15:00Z">
        <w:r>
          <w:t xml:space="preserve">Topic </w:t>
        </w:r>
        <w:proofErr w:type="gramStart"/>
        <w:r>
          <w:t>sentence  stating</w:t>
        </w:r>
        <w:proofErr w:type="gramEnd"/>
        <w:r>
          <w:t xml:space="preserve"> the purpose of this </w:t>
        </w:r>
        <w:proofErr w:type="spellStart"/>
        <w:r>
          <w:t>paragraph</w:t>
        </w:r>
      </w:ins>
      <w:r w:rsidR="000726B3">
        <w:t>Member</w:t>
      </w:r>
      <w:proofErr w:type="spellEnd"/>
      <w:r w:rsidR="000726B3">
        <w:t xml:space="preserve"> of the </w:t>
      </w:r>
      <w:proofErr w:type="spellStart"/>
      <w:r w:rsidR="000726B3">
        <w:t>Cactaceae</w:t>
      </w:r>
      <w:proofErr w:type="spellEnd"/>
      <w:r w:rsidR="000726B3">
        <w:t xml:space="preserve"> family in the </w:t>
      </w:r>
      <w:proofErr w:type="spellStart"/>
      <w:r w:rsidR="000726B3">
        <w:rPr>
          <w:i/>
        </w:rPr>
        <w:t>Opuntia</w:t>
      </w:r>
      <w:proofErr w:type="spellEnd"/>
      <w:r w:rsidR="000726B3">
        <w:t xml:space="preserve"> and </w:t>
      </w:r>
      <w:proofErr w:type="spellStart"/>
      <w:r w:rsidR="000726B3">
        <w:rPr>
          <w:i/>
        </w:rPr>
        <w:t>Clyndropuntia</w:t>
      </w:r>
      <w:proofErr w:type="spellEnd"/>
      <w:r w:rsidR="000726B3">
        <w:t xml:space="preserve"> </w:t>
      </w:r>
      <w:proofErr w:type="spellStart"/>
      <w:r w:rsidR="000726B3">
        <w:t>genuses</w:t>
      </w:r>
      <w:proofErr w:type="spellEnd"/>
      <w:r w:rsidR="000726B3">
        <w:t xml:space="preserve">, which are both </w:t>
      </w:r>
      <w:del w:id="69" w:author="zenrunner" w:date="2018-11-18T14:15:00Z">
        <w:r w:rsidR="000726B3" w:rsidDel="006C0DB6">
          <w:delText>facilitators and facilitatees</w:delText>
        </w:r>
      </w:del>
      <w:ins w:id="70" w:author="zenrunner" w:date="2018-11-18T14:15:00Z">
        <w:r>
          <w:t xml:space="preserve">benefactors and protégés </w:t>
        </w:r>
        <w:proofErr w:type="spellStart"/>
        <w:r>
          <w:t>et</w:t>
        </w:r>
        <w:r w:rsidR="000952A9">
          <w:t>c</w:t>
        </w:r>
      </w:ins>
      <w:proofErr w:type="spellEnd"/>
      <w:r w:rsidR="000726B3">
        <w:t>, may rely heavily on positive interactions with birds in order to reproduce. In these studies, we will identify the strength of birds as pollinators and as seed dispersers for different species and reproductive characteristics of cacti. These findings will increase our understanding of the importance in community-level positive plant-animal interactions in determining an ecosystem’s biotic structure.</w:t>
      </w:r>
      <w:ins w:id="71" w:author="zenrunner" w:date="2018-11-17T12:23:00Z">
        <w:r w:rsidR="006C1080">
          <w:t xml:space="preserve"> All good just need to streamline a lot more and use more direct language.</w:t>
        </w:r>
      </w:ins>
    </w:p>
    <w:p w14:paraId="506ED387" w14:textId="77777777" w:rsidR="006C1080" w:rsidRDefault="006C1080">
      <w:pPr>
        <w:pStyle w:val="BodyText"/>
      </w:pPr>
    </w:p>
    <w:p w14:paraId="0E43A693" w14:textId="77777777" w:rsidR="00C52655" w:rsidRDefault="000726B3">
      <w:pPr>
        <w:pStyle w:val="Heading2"/>
        <w:rPr>
          <w:rFonts w:hint="eastAsia"/>
        </w:rPr>
      </w:pPr>
      <w:bookmarkStart w:id="72" w:name="study-sites"/>
      <w:bookmarkEnd w:id="72"/>
      <w:r>
        <w:t>Study Sites</w:t>
      </w:r>
    </w:p>
    <w:p w14:paraId="1BFF9070" w14:textId="77777777" w:rsidR="00D912B0" w:rsidRDefault="000726B3">
      <w:pPr>
        <w:pStyle w:val="FirstParagraph"/>
        <w:rPr>
          <w:ins w:id="73" w:author="zenrunner" w:date="2018-11-18T14:16:00Z"/>
        </w:rPr>
      </w:pPr>
      <w:r>
        <w:rPr>
          <w:b/>
        </w:rPr>
        <w:t xml:space="preserve">Mojave Desert: Sweeney Granite Mountains Desert </w:t>
      </w:r>
      <w:proofErr w:type="spellStart"/>
      <w:r>
        <w:rPr>
          <w:b/>
        </w:rPr>
        <w:t>Reseach</w:t>
      </w:r>
      <w:proofErr w:type="spellEnd"/>
      <w:r>
        <w:rPr>
          <w:b/>
        </w:rPr>
        <w:t xml:space="preserve"> Center</w:t>
      </w:r>
      <w:r>
        <w:t xml:space="preserve"> </w:t>
      </w:r>
    </w:p>
    <w:p w14:paraId="545A1F81" w14:textId="0356E25F" w:rsidR="00C52655" w:rsidRDefault="000726B3">
      <w:pPr>
        <w:pStyle w:val="FirstParagraph"/>
      </w:pPr>
      <w:del w:id="74" w:author="zenrunner" w:date="2018-11-18T14:16:00Z">
        <w:r w:rsidDel="00125BA1">
          <w:delText>A preservation with use exclusive to researchers, the</w:delText>
        </w:r>
      </w:del>
      <w:ins w:id="75" w:author="zenrunner" w:date="2018-11-18T14:16:00Z">
        <w:r w:rsidR="00125BA1">
          <w:t>The</w:t>
        </w:r>
      </w:ins>
      <w:r>
        <w:t xml:space="preserve"> Sweeney Granite Mountains Desert Research Center in the Mojave Desert (34.8056°N, 115.6639°W) is located in San </w:t>
      </w:r>
      <w:proofErr w:type="spellStart"/>
      <w:r>
        <w:t>Bernadino</w:t>
      </w:r>
      <w:proofErr w:type="spellEnd"/>
      <w:r>
        <w:t xml:space="preserve"> Country. It boasts a high species richness of 504 vascular plant, 156 birds, 42 mammals, and 2 amphibians</w:t>
      </w:r>
      <w:ins w:id="76" w:author="zenrunner" w:date="2018-11-18T14:16:00Z">
        <w:r w:rsidR="00125BA1">
          <w:t xml:space="preserve"> (citation)</w:t>
        </w:r>
      </w:ins>
      <w:r>
        <w:t xml:space="preserve">.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w:t>
      </w:r>
      <w:proofErr w:type="spellStart"/>
      <w:r>
        <w:t>Cholla</w:t>
      </w:r>
      <w:proofErr w:type="spellEnd"/>
      <w:r>
        <w:t xml:space="preserve"> (</w:t>
      </w:r>
      <w:proofErr w:type="spellStart"/>
      <w:r>
        <w:rPr>
          <w:i/>
        </w:rPr>
        <w:t>Cylindroputia</w:t>
      </w:r>
      <w:proofErr w:type="spellEnd"/>
      <w:r>
        <w:rPr>
          <w:i/>
        </w:rPr>
        <w:t xml:space="preserve"> </w:t>
      </w:r>
      <w:proofErr w:type="spellStart"/>
      <w:r>
        <w:rPr>
          <w:i/>
        </w:rPr>
        <w:t>acanthocarpa</w:t>
      </w:r>
      <w:proofErr w:type="spellEnd"/>
      <w:r>
        <w:t>) and Beavertail Prickly Pear (</w:t>
      </w:r>
      <w:proofErr w:type="spellStart"/>
      <w:r>
        <w:rPr>
          <w:i/>
        </w:rPr>
        <w:t>Opuntia</w:t>
      </w:r>
      <w:proofErr w:type="spellEnd"/>
      <w:r>
        <w:rPr>
          <w:i/>
        </w:rPr>
        <w:t xml:space="preserve"> </w:t>
      </w:r>
      <w:proofErr w:type="spellStart"/>
      <w:r>
        <w:rPr>
          <w:i/>
        </w:rPr>
        <w:t>basilaris</w:t>
      </w:r>
      <w:proofErr w:type="spellEnd"/>
      <w:r>
        <w:t xml:space="preserve"> var. </w:t>
      </w:r>
      <w:proofErr w:type="spellStart"/>
      <w:r>
        <w:rPr>
          <w:i/>
        </w:rPr>
        <w:t>basilaris</w:t>
      </w:r>
      <w:proofErr w:type="spellEnd"/>
      <w:r>
        <w:t>).</w:t>
      </w:r>
    </w:p>
    <w:p w14:paraId="7AD34478" w14:textId="77777777" w:rsidR="00125BA1" w:rsidRDefault="000726B3">
      <w:pPr>
        <w:pStyle w:val="BodyText"/>
        <w:rPr>
          <w:ins w:id="77" w:author="zenrunner" w:date="2018-11-18T14:16:00Z"/>
        </w:rPr>
      </w:pPr>
      <w:r>
        <w:rPr>
          <w:b/>
        </w:rPr>
        <w:t>Wind Wolves Preserve</w:t>
      </w:r>
      <w:r>
        <w:t xml:space="preserve"> </w:t>
      </w:r>
    </w:p>
    <w:p w14:paraId="20778A5B" w14:textId="22E19C07" w:rsidR="00C52655" w:rsidRDefault="00F02F4C">
      <w:pPr>
        <w:pStyle w:val="BodyText"/>
      </w:pPr>
      <w:ins w:id="78" w:author="zenrunner" w:date="2018-11-18T14:17:00Z">
        <w:r>
          <w:lastRenderedPageBreak/>
          <w:t xml:space="preserve">WWP is the </w:t>
        </w:r>
      </w:ins>
      <w:del w:id="79" w:author="zenrunner" w:date="2018-11-18T14:17:00Z">
        <w:r w:rsidR="000726B3" w:rsidDel="00F02F4C">
          <w:delText xml:space="preserve">Self identifying as the West Coast’s </w:delText>
        </w:r>
      </w:del>
      <w:r w:rsidR="000726B3">
        <w:t>largest nonprofit preserve</w:t>
      </w:r>
      <w:ins w:id="80" w:author="zenrunner" w:date="2018-11-18T14:17:00Z">
        <w:r>
          <w:t xml:space="preserve"> in the Western States</w:t>
        </w:r>
      </w:ins>
      <w:r w:rsidR="000726B3">
        <w:t xml:space="preserve"> at 93,000 </w:t>
      </w:r>
      <w:del w:id="81" w:author="zenrunner" w:date="2018-11-18T14:17:00Z">
        <w:r w:rsidR="000726B3" w:rsidDel="00F02F4C">
          <w:delText xml:space="preserve">acres, the Wind Wolves Preserve </w:delText>
        </w:r>
      </w:del>
      <w:r w:rsidR="000726B3">
        <w:t>(34.9943°N, 119.1854°W)</w:t>
      </w:r>
      <w:ins w:id="82" w:author="zenrunner" w:date="2018-11-18T14:17:00Z">
        <w:r w:rsidR="000275B5">
          <w:t xml:space="preserve">. It </w:t>
        </w:r>
      </w:ins>
      <w:del w:id="83" w:author="zenrunner" w:date="2018-11-18T14:17:00Z">
        <w:r w:rsidR="000726B3" w:rsidDel="000275B5">
          <w:delText xml:space="preserve"> </w:delText>
        </w:r>
      </w:del>
      <w:r w:rsidR="000726B3">
        <w:t xml:space="preserve">is located within Kern County, CA. The </w:t>
      </w:r>
      <w:del w:id="84" w:author="zenrunner" w:date="2018-11-18T14:17:00Z">
        <w:r w:rsidR="000726B3" w:rsidDel="00466713">
          <w:delText xml:space="preserve">site’s </w:delText>
        </w:r>
      </w:del>
      <w:r w:rsidR="000726B3">
        <w:t xml:space="preserve">elevation </w:t>
      </w:r>
      <w:ins w:id="85" w:author="zenrunner" w:date="2018-11-18T14:18:00Z">
        <w:r w:rsidR="00466713">
          <w:t xml:space="preserve">of the site </w:t>
        </w:r>
      </w:ins>
      <w:r w:rsidR="000726B3">
        <w:t>ranges between 640 and 6,005 feet. The site is home to several endangered species, including the Bakersfield cactus (</w:t>
      </w:r>
      <w:proofErr w:type="spellStart"/>
      <w:r w:rsidR="000726B3">
        <w:rPr>
          <w:i/>
        </w:rPr>
        <w:t>Opuntia</w:t>
      </w:r>
      <w:proofErr w:type="spellEnd"/>
      <w:r w:rsidR="000726B3">
        <w:rPr>
          <w:i/>
        </w:rPr>
        <w:t xml:space="preserve"> </w:t>
      </w:r>
      <w:proofErr w:type="spellStart"/>
      <w:r w:rsidR="000726B3">
        <w:rPr>
          <w:i/>
        </w:rPr>
        <w:t>basilaris</w:t>
      </w:r>
      <w:proofErr w:type="spellEnd"/>
      <w:r w:rsidR="000726B3">
        <w:t xml:space="preserve"> var. </w:t>
      </w:r>
      <w:proofErr w:type="spellStart"/>
      <w:r w:rsidR="000726B3">
        <w:rPr>
          <w:i/>
        </w:rPr>
        <w:t>treleasei</w:t>
      </w:r>
      <w:proofErr w:type="spellEnd"/>
      <w:r w:rsidR="000726B3">
        <w:t>). The preserve is dominated by invasive grasses, particularly Brome Grass (</w:t>
      </w:r>
      <w:proofErr w:type="spellStart"/>
      <w:r w:rsidR="000726B3">
        <w:rPr>
          <w:i/>
        </w:rPr>
        <w:t>Bromus</w:t>
      </w:r>
      <w:proofErr w:type="spellEnd"/>
      <w:r w:rsidR="000726B3">
        <w:t xml:space="preserve"> ssp.) with the management conducting studies to remove those </w:t>
      </w:r>
      <w:proofErr w:type="spellStart"/>
      <w:r w:rsidR="000726B3">
        <w:t>invasives</w:t>
      </w:r>
      <w:proofErr w:type="spellEnd"/>
      <w:r w:rsidR="000726B3">
        <w:t>.</w:t>
      </w:r>
    </w:p>
    <w:p w14:paraId="25038D84" w14:textId="0BB872D0" w:rsidR="00C52655" w:rsidDel="007B4C4B" w:rsidRDefault="000726B3">
      <w:pPr>
        <w:pStyle w:val="BodyText"/>
        <w:rPr>
          <w:del w:id="86" w:author="zenrunner" w:date="2018-11-18T14:24:00Z"/>
        </w:rPr>
      </w:pPr>
      <w:del w:id="87" w:author="zenrunner" w:date="2018-11-18T14:24:00Z">
        <w:r w:rsidDel="007B4C4B">
          <w:rPr>
            <w:b/>
          </w:rPr>
          <w:delText>TBD Arizona Site</w:delText>
        </w:r>
        <w:r w:rsidDel="007B4C4B">
          <w:delText xml:space="preserve"> We must conduct a team expedition to find suitable sites in the Sonoran Desert, where the Saguaro Cactus (</w:delText>
        </w:r>
        <w:r w:rsidDel="007B4C4B">
          <w:rPr>
            <w:i/>
          </w:rPr>
          <w:delText>Carnegiea gigantea</w:delText>
        </w:r>
        <w:r w:rsidDel="007B4C4B">
          <w:delText>) is found.</w:delText>
        </w:r>
      </w:del>
    </w:p>
    <w:p w14:paraId="1458CD3C" w14:textId="77777777" w:rsidR="00C52655" w:rsidRDefault="000726B3">
      <w:pPr>
        <w:pStyle w:val="Heading1"/>
        <w:rPr>
          <w:rFonts w:hint="eastAsia"/>
        </w:rPr>
      </w:pPr>
      <w:bookmarkStart w:id="88" w:name="study-species"/>
      <w:bookmarkEnd w:id="88"/>
      <w:r>
        <w:t>Study Species</w:t>
      </w:r>
    </w:p>
    <w:p w14:paraId="2DC626D4" w14:textId="77777777" w:rsidR="00C52655" w:rsidRDefault="000726B3">
      <w:pPr>
        <w:pStyle w:val="FirstParagraph"/>
      </w:pPr>
      <w:proofErr w:type="spellStart"/>
      <w:r>
        <w:rPr>
          <w:b/>
          <w:i/>
        </w:rPr>
        <w:t>Opuntia</w:t>
      </w:r>
      <w:proofErr w:type="spellEnd"/>
      <w:r>
        <w:rPr>
          <w:b/>
          <w:i/>
        </w:rPr>
        <w:t xml:space="preserve"> </w:t>
      </w:r>
      <w:proofErr w:type="spellStart"/>
      <w:r>
        <w:rPr>
          <w:b/>
          <w:i/>
        </w:rPr>
        <w:t>basilaris</w:t>
      </w:r>
      <w:proofErr w:type="spellEnd"/>
      <w:r>
        <w:t xml:space="preserve"> var. </w:t>
      </w:r>
      <w:proofErr w:type="spellStart"/>
      <w:r>
        <w:rPr>
          <w:b/>
          <w:i/>
        </w:rPr>
        <w:t>basilaris</w:t>
      </w:r>
      <w:proofErr w:type="spellEnd"/>
      <w:r>
        <w:t xml:space="preserve">, also known as Beavertail, is a frequently occurring species of the family </w:t>
      </w:r>
      <w:proofErr w:type="spellStart"/>
      <w:r>
        <w:t>Cactaceae</w:t>
      </w:r>
      <w:proofErr w:type="spellEnd"/>
      <w:r>
        <w:t xml:space="preserve">. Found at 800-1900 meters above sea level in gravelly </w:t>
      </w:r>
      <w:proofErr w:type="spellStart"/>
      <w:r>
        <w:t>bajadas</w:t>
      </w:r>
      <w:proofErr w:type="spellEnd"/>
      <w:r>
        <w:t xml:space="preserve">, washes, and </w:t>
      </w:r>
      <w:proofErr w:type="spellStart"/>
      <w:r>
        <w:t>pinyon</w:t>
      </w:r>
      <w:proofErr w:type="spellEnd"/>
      <w:r>
        <w:t>-juniper woodland (a common habitat in the Granite Mountains</w:t>
      </w:r>
      <w:proofErr w:type="gramStart"/>
      <w:r>
        <w:t>) ,</w:t>
      </w:r>
      <w:proofErr w:type="gramEnd"/>
      <w:r>
        <w:t xml:space="preserve"> this species is more easily accessible than some other </w:t>
      </w:r>
      <w:proofErr w:type="spellStart"/>
      <w:r>
        <w:rPr>
          <w:i/>
        </w:rPr>
        <w:t>Opuntia</w:t>
      </w:r>
      <w:proofErr w:type="spellEnd"/>
      <w:r>
        <w:t xml:space="preserve"> species (Andre 2006). Like other members of the </w:t>
      </w:r>
      <w:proofErr w:type="spellStart"/>
      <w:r>
        <w:rPr>
          <w:i/>
        </w:rPr>
        <w:t>Opuntia</w:t>
      </w:r>
      <w:proofErr w:type="spellEnd"/>
      <w:r>
        <w:t xml:space="preserve"> genus, this species is distinct for its “paddle” shaped leaves and bright pink flowers. </w:t>
      </w:r>
      <w:proofErr w:type="gramStart"/>
      <w:r>
        <w:t>It is listed as secure by The Nature Conservancy</w:t>
      </w:r>
      <w:proofErr w:type="gramEnd"/>
      <w:r>
        <w:t>.</w:t>
      </w:r>
    </w:p>
    <w:p w14:paraId="25CC570D" w14:textId="77777777" w:rsidR="00C52655" w:rsidRDefault="000726B3">
      <w:pPr>
        <w:pStyle w:val="BodyText"/>
      </w:pPr>
      <w:proofErr w:type="spellStart"/>
      <w:r>
        <w:rPr>
          <w:b/>
          <w:i/>
        </w:rPr>
        <w:t>Cylindropuntia</w:t>
      </w:r>
      <w:proofErr w:type="spellEnd"/>
      <w:r>
        <w:rPr>
          <w:b/>
          <w:i/>
        </w:rPr>
        <w:t xml:space="preserve"> </w:t>
      </w:r>
      <w:proofErr w:type="spellStart"/>
      <w:r>
        <w:rPr>
          <w:b/>
          <w:i/>
        </w:rPr>
        <w:t>acanthocarpa</w:t>
      </w:r>
      <w:proofErr w:type="spellEnd"/>
      <w:r>
        <w:t xml:space="preserve">, or Buckhorn </w:t>
      </w:r>
      <w:proofErr w:type="spellStart"/>
      <w:r>
        <w:t>Cholla</w:t>
      </w:r>
      <w:proofErr w:type="spellEnd"/>
      <w:r>
        <w:t xml:space="preserve">, is another member of the </w:t>
      </w:r>
      <w:proofErr w:type="spellStart"/>
      <w:r>
        <w:t>Cactaceae</w:t>
      </w:r>
      <w:proofErr w:type="spellEnd"/>
      <w:r>
        <w:t xml:space="preserve"> family found in the Mojave </w:t>
      </w:r>
      <w:proofErr w:type="gramStart"/>
      <w:r>
        <w:t>desert</w:t>
      </w:r>
      <w:proofErr w:type="gramEnd"/>
      <w:r>
        <w:t xml:space="preserve"> and Granite Mountains. Found commonly in gravelly </w:t>
      </w:r>
      <w:proofErr w:type="spellStart"/>
      <w:r>
        <w:t>bajadas</w:t>
      </w:r>
      <w:proofErr w:type="spellEnd"/>
      <w:r>
        <w:t xml:space="preserve"> at 900-1500 meters above </w:t>
      </w:r>
      <w:proofErr w:type="gramStart"/>
      <w:r>
        <w:t>sea-level</w:t>
      </w:r>
      <w:proofErr w:type="gramEnd"/>
      <w:r>
        <w:t xml:space="preserve">, it has similar accessibility as </w:t>
      </w:r>
      <w:r>
        <w:rPr>
          <w:i/>
        </w:rPr>
        <w:t xml:space="preserve">O. </w:t>
      </w:r>
      <w:proofErr w:type="spellStart"/>
      <w:r>
        <w:rPr>
          <w:i/>
        </w:rPr>
        <w:t>basilaris</w:t>
      </w:r>
      <w:proofErr w:type="spellEnd"/>
      <w:r>
        <w:t xml:space="preserve"> Andre (2006)]. With an appearance more like a small, spiky tree and large red flowers, the genus </w:t>
      </w:r>
      <w:proofErr w:type="spellStart"/>
      <w:r>
        <w:rPr>
          <w:i/>
        </w:rPr>
        <w:t>Cyclindropuntia</w:t>
      </w:r>
      <w:proofErr w:type="spellEnd"/>
      <w:r>
        <w:t xml:space="preserve"> was recently split from the </w:t>
      </w:r>
      <w:proofErr w:type="spellStart"/>
      <w:r>
        <w:rPr>
          <w:i/>
        </w:rPr>
        <w:t>Opuntia</w:t>
      </w:r>
      <w:proofErr w:type="spellEnd"/>
      <w:r>
        <w:t xml:space="preserve"> genus (</w:t>
      </w:r>
      <w:del w:id="89" w:author="zenrunner" w:date="2018-11-18T14:24:00Z">
        <w:r w:rsidDel="00AD5BBE">
          <w:delText xml:space="preserve">P. </w:delText>
        </w:r>
      </w:del>
      <w:r>
        <w:t>Nobel 2002).</w:t>
      </w:r>
    </w:p>
    <w:p w14:paraId="2B3464DE" w14:textId="77777777" w:rsidR="00C52655" w:rsidRDefault="000726B3">
      <w:pPr>
        <w:pStyle w:val="BodyText"/>
      </w:pPr>
      <w:proofErr w:type="spellStart"/>
      <w:r>
        <w:rPr>
          <w:b/>
          <w:i/>
        </w:rPr>
        <w:t>Opuntia</w:t>
      </w:r>
      <w:proofErr w:type="spellEnd"/>
      <w:r>
        <w:rPr>
          <w:b/>
          <w:i/>
        </w:rPr>
        <w:t xml:space="preserve"> </w:t>
      </w:r>
      <w:proofErr w:type="spellStart"/>
      <w:r>
        <w:rPr>
          <w:b/>
          <w:i/>
        </w:rPr>
        <w:t>basilaris</w:t>
      </w:r>
      <w:proofErr w:type="spellEnd"/>
      <w:r>
        <w:t xml:space="preserve"> var. </w:t>
      </w:r>
      <w:proofErr w:type="spellStart"/>
      <w:r>
        <w:rPr>
          <w:b/>
          <w:i/>
        </w:rPr>
        <w:t>treleasei</w:t>
      </w:r>
      <w:proofErr w:type="spellEnd"/>
      <w:r>
        <w:t xml:space="preserve">, or the Bakersfield Cactus, is a state and federally listed endangered variation of </w:t>
      </w:r>
      <w:proofErr w:type="spellStart"/>
      <w:r>
        <w:rPr>
          <w:i/>
        </w:rPr>
        <w:t>Opuntia</w:t>
      </w:r>
      <w:proofErr w:type="spellEnd"/>
      <w:r>
        <w:rPr>
          <w:i/>
        </w:rPr>
        <w:t xml:space="preserve"> </w:t>
      </w:r>
      <w:proofErr w:type="spellStart"/>
      <w:r>
        <w:rPr>
          <w:i/>
        </w:rPr>
        <w:t>basilaris</w:t>
      </w:r>
      <w:proofErr w:type="spellEnd"/>
      <w:r>
        <w:t xml:space="preserve">. At the time of listing, it was considered its own species, </w:t>
      </w:r>
      <w:proofErr w:type="spellStart"/>
      <w:r>
        <w:rPr>
          <w:i/>
        </w:rPr>
        <w:t>Opuntia</w:t>
      </w:r>
      <w:proofErr w:type="spellEnd"/>
      <w:r>
        <w:rPr>
          <w:i/>
        </w:rPr>
        <w:t xml:space="preserve"> </w:t>
      </w:r>
      <w:proofErr w:type="spellStart"/>
      <w:r>
        <w:rPr>
          <w:i/>
        </w:rPr>
        <w:t>treleasei</w:t>
      </w:r>
      <w:proofErr w:type="spellEnd"/>
      <w:r>
        <w:t xml:space="preserve"> (</w:t>
      </w:r>
      <w:proofErr w:type="spellStart"/>
      <w:r>
        <w:t>StateofCaliforniab</w:t>
      </w:r>
      <w:proofErr w:type="spellEnd"/>
      <w:r>
        <w:t xml:space="preserve"> 2018). Like the </w:t>
      </w:r>
      <w:proofErr w:type="spellStart"/>
      <w:r>
        <w:rPr>
          <w:i/>
        </w:rPr>
        <w:t>basilaris</w:t>
      </w:r>
      <w:proofErr w:type="spellEnd"/>
      <w:r>
        <w:t xml:space="preserve"> variation, the </w:t>
      </w:r>
      <w:proofErr w:type="spellStart"/>
      <w:r>
        <w:rPr>
          <w:i/>
        </w:rPr>
        <w:t>treleasei</w:t>
      </w:r>
      <w:proofErr w:type="spellEnd"/>
      <w:r>
        <w:t xml:space="preserve"> is found in gravelly soil (Hoover 1970).</w:t>
      </w:r>
    </w:p>
    <w:p w14:paraId="140E55A5" w14:textId="77777777" w:rsidR="00C52655" w:rsidRDefault="000726B3">
      <w:pPr>
        <w:pStyle w:val="BodyText"/>
      </w:pPr>
      <w:proofErr w:type="spellStart"/>
      <w:r>
        <w:rPr>
          <w:b/>
          <w:i/>
        </w:rPr>
        <w:t>Carnegiea</w:t>
      </w:r>
      <w:proofErr w:type="spellEnd"/>
      <w:r>
        <w:rPr>
          <w:b/>
          <w:i/>
        </w:rPr>
        <w:t xml:space="preserve"> </w:t>
      </w:r>
      <w:proofErr w:type="spellStart"/>
      <w:r>
        <w:rPr>
          <w:b/>
          <w:i/>
        </w:rPr>
        <w:t>gigantea</w:t>
      </w:r>
      <w:proofErr w:type="spellEnd"/>
      <w:r>
        <w:t xml:space="preserve">, commonly known as Saguaro, is a columnar cactus found in the Sonoran Desert. A distinctive species, </w:t>
      </w:r>
      <w:proofErr w:type="gramStart"/>
      <w:r>
        <w:t>it’s</w:t>
      </w:r>
      <w:proofErr w:type="gramEnd"/>
      <w:r>
        <w:t xml:space="preserve"> large, white, waxy flowers bloom at the apex of the arms or spire of the plant. While they can live between 150-200 years, they </w:t>
      </w:r>
      <w:proofErr w:type="gramStart"/>
      <w:r>
        <w:t>are obligated to be facilitated</w:t>
      </w:r>
      <w:proofErr w:type="gramEnd"/>
      <w:r>
        <w:t xml:space="preserve"> by nurse plants (</w:t>
      </w:r>
      <w:proofErr w:type="spellStart"/>
      <w:r>
        <w:t>Taly</w:t>
      </w:r>
      <w:proofErr w:type="spellEnd"/>
      <w:r>
        <w:t xml:space="preserve"> Dawn </w:t>
      </w:r>
      <w:proofErr w:type="spellStart"/>
      <w:r>
        <w:t>Drezner</w:t>
      </w:r>
      <w:proofErr w:type="spellEnd"/>
      <w:r>
        <w:t xml:space="preserve"> 2014). They also require wet environments for germination, a limiting factor in the American Southwest (Turner et al. 1966).</w:t>
      </w:r>
    </w:p>
    <w:p w14:paraId="04F848E0" w14:textId="77777777" w:rsidR="00C52655" w:rsidRDefault="000726B3">
      <w:pPr>
        <w:pStyle w:val="Heading1"/>
        <w:rPr>
          <w:rFonts w:hint="eastAsia"/>
        </w:rPr>
      </w:pPr>
      <w:bookmarkStart w:id="90" w:name="chapter-1-fruiting-metrics-in-cactaceae-"/>
      <w:bookmarkEnd w:id="90"/>
      <w:r>
        <w:t xml:space="preserve">Chapter 1: Fruiting metrics in </w:t>
      </w:r>
      <w:proofErr w:type="spellStart"/>
      <w:r>
        <w:t>Cactaceae</w:t>
      </w:r>
      <w:proofErr w:type="spellEnd"/>
      <w:r>
        <w:t>: A meta-analysis</w:t>
      </w:r>
    </w:p>
    <w:p w14:paraId="44107A1D" w14:textId="77777777" w:rsidR="00C52655" w:rsidRDefault="000726B3">
      <w:pPr>
        <w:pStyle w:val="Heading2"/>
        <w:rPr>
          <w:rFonts w:hint="eastAsia"/>
        </w:rPr>
      </w:pPr>
      <w:bookmarkStart w:id="91" w:name="purpose"/>
      <w:bookmarkEnd w:id="91"/>
      <w:r>
        <w:t>Purpose</w:t>
      </w:r>
    </w:p>
    <w:p w14:paraId="472981FA" w14:textId="4C90DC1C" w:rsidR="00C52655" w:rsidRDefault="000726B3">
      <w:pPr>
        <w:pStyle w:val="FirstParagraph"/>
      </w:pPr>
      <w:r>
        <w:t xml:space="preserve">This meta-analysis will provide a comprehensive analysis of studies related to fruit and seeds of plants within the </w:t>
      </w:r>
      <w:proofErr w:type="spellStart"/>
      <w:r>
        <w:t>Cactaceae</w:t>
      </w:r>
      <w:proofErr w:type="spellEnd"/>
      <w:r>
        <w:t xml:space="preserve"> family</w:t>
      </w:r>
      <w:ins w:id="92" w:author="zenrunner" w:date="2018-11-18T14:25:00Z">
        <w:r w:rsidR="008F1631">
          <w:t xml:space="preserve"> including </w:t>
        </w:r>
      </w:ins>
      <w:del w:id="93" w:author="zenrunner" w:date="2018-11-18T14:25:00Z">
        <w:r w:rsidDel="008F1631">
          <w:delText xml:space="preserve">. It will seek to synthesize reports on </w:delText>
        </w:r>
      </w:del>
      <w:r>
        <w:t>allocation theory.</w:t>
      </w:r>
    </w:p>
    <w:p w14:paraId="1E6C2CB0" w14:textId="77777777" w:rsidR="00C52655" w:rsidRDefault="000726B3">
      <w:pPr>
        <w:pStyle w:val="Heading2"/>
        <w:rPr>
          <w:rFonts w:hint="eastAsia"/>
        </w:rPr>
      </w:pPr>
      <w:bookmarkStart w:id="94" w:name="research-questions"/>
      <w:bookmarkEnd w:id="94"/>
      <w:r>
        <w:t>Research Questions</w:t>
      </w:r>
    </w:p>
    <w:p w14:paraId="36FB1FC0" w14:textId="0A5DEC23" w:rsidR="00C52655" w:rsidRDefault="000726B3">
      <w:pPr>
        <w:pStyle w:val="Compact"/>
        <w:numPr>
          <w:ilvl w:val="0"/>
          <w:numId w:val="3"/>
        </w:numPr>
      </w:pPr>
      <w:del w:id="95" w:author="zenrunner" w:date="2018-11-18T14:25:00Z">
        <w:r w:rsidDel="00D60540">
          <w:delText>Do larger cacti individuals within the same species produce more fruits and/or larger fruits?</w:delText>
        </w:r>
      </w:del>
      <w:ins w:id="96" w:author="zenrunner" w:date="2018-11-18T14:25:00Z">
        <w:r w:rsidR="00D60540">
          <w:t xml:space="preserve">Is fruit </w:t>
        </w:r>
      </w:ins>
      <w:ins w:id="97" w:author="zenrunner" w:date="2018-11-18T14:26:00Z">
        <w:r w:rsidR="00A54355">
          <w:t xml:space="preserve">and seed </w:t>
        </w:r>
      </w:ins>
      <w:ins w:id="98" w:author="zenrunner" w:date="2018-11-18T14:25:00Z">
        <w:r w:rsidR="00D60540">
          <w:t>production size dependent?</w:t>
        </w:r>
      </w:ins>
    </w:p>
    <w:p w14:paraId="5AFDCAFC" w14:textId="016E0FD6" w:rsidR="00C52655" w:rsidDel="006A1CFE" w:rsidRDefault="000726B3">
      <w:pPr>
        <w:pStyle w:val="Compact"/>
        <w:numPr>
          <w:ilvl w:val="0"/>
          <w:numId w:val="3"/>
        </w:numPr>
        <w:rPr>
          <w:del w:id="99" w:author="zenrunner" w:date="2018-11-18T14:26:00Z"/>
        </w:rPr>
      </w:pPr>
      <w:del w:id="100" w:author="zenrunner" w:date="2018-11-18T14:26:00Z">
        <w:r w:rsidDel="006A1CFE">
          <w:lastRenderedPageBreak/>
          <w:delText>Do larger cacti individuals within the same species produce more seeds and/or larger seeds?</w:delText>
        </w:r>
      </w:del>
    </w:p>
    <w:p w14:paraId="55611544" w14:textId="42F8F187" w:rsidR="00C52655" w:rsidRDefault="000726B3">
      <w:pPr>
        <w:pStyle w:val="Compact"/>
        <w:numPr>
          <w:ilvl w:val="0"/>
          <w:numId w:val="3"/>
        </w:numPr>
        <w:rPr>
          <w:ins w:id="101" w:author="zenrunner" w:date="2018-11-18T14:26:00Z"/>
        </w:rPr>
      </w:pPr>
      <w:del w:id="102" w:author="zenrunner" w:date="2018-11-18T14:26:00Z">
        <w:r w:rsidDel="006A1CFE">
          <w:delText>Do larger fruits produce more seeds compared within the same species?</w:delText>
        </w:r>
      </w:del>
      <w:ins w:id="103" w:author="zenrunner" w:date="2018-11-18T14:26:00Z">
        <w:r w:rsidR="006A1CFE">
          <w:t>Is there a relationship between reported individual fruit size and seed production?</w:t>
        </w:r>
      </w:ins>
    </w:p>
    <w:p w14:paraId="2E7E6BC3" w14:textId="06D05554" w:rsidR="006A1CFE" w:rsidRDefault="006A1CFE">
      <w:pPr>
        <w:pStyle w:val="Compact"/>
        <w:numPr>
          <w:ilvl w:val="0"/>
          <w:numId w:val="3"/>
        </w:numPr>
        <w:rPr>
          <w:ins w:id="104" w:author="zenrunner" w:date="2018-11-18T14:27:00Z"/>
        </w:rPr>
      </w:pPr>
      <w:ins w:id="105" w:author="zenrunner" w:date="2018-11-18T14:27:00Z">
        <w:r>
          <w:t xml:space="preserve">Need another question here – about allocation theory would be superb!! Width, height, branching relationships? And how they in turn relate to reproduction </w:t>
        </w:r>
        <w:proofErr w:type="spellStart"/>
        <w:r>
          <w:t>etc</w:t>
        </w:r>
        <w:proofErr w:type="spellEnd"/>
        <w:r>
          <w:t>?</w:t>
        </w:r>
      </w:ins>
    </w:p>
    <w:p w14:paraId="6D2385C9" w14:textId="374D3C3A" w:rsidR="006A1CFE" w:rsidRDefault="00E13DB8">
      <w:pPr>
        <w:pStyle w:val="Compact"/>
        <w:numPr>
          <w:ilvl w:val="0"/>
          <w:numId w:val="3"/>
        </w:numPr>
        <w:rPr>
          <w:ins w:id="106" w:author="zenrunner" w:date="2018-11-18T14:28:00Z"/>
        </w:rPr>
      </w:pPr>
      <w:ins w:id="107" w:author="zenrunner" w:date="2018-11-18T14:28:00Z">
        <w:r>
          <w:t>Something about phylogenetic differences too – how closel</w:t>
        </w:r>
        <w:r w:rsidR="00AA74AB">
          <w:t xml:space="preserve">y related different species </w:t>
        </w:r>
        <w:proofErr w:type="gramStart"/>
        <w:r>
          <w:t>can</w:t>
        </w:r>
        <w:proofErr w:type="gramEnd"/>
        <w:r>
          <w:t xml:space="preserve"> be important to reproduction.</w:t>
        </w:r>
      </w:ins>
    </w:p>
    <w:p w14:paraId="52D61E4B" w14:textId="77777777" w:rsidR="00E13DB8" w:rsidRDefault="00E13DB8">
      <w:pPr>
        <w:pStyle w:val="Compact"/>
        <w:rPr>
          <w:ins w:id="108" w:author="zenrunner" w:date="2018-11-18T14:28:00Z"/>
        </w:rPr>
        <w:pPrChange w:id="109" w:author="zenrunner" w:date="2018-11-18T14:28:00Z">
          <w:pPr>
            <w:pStyle w:val="Compact"/>
            <w:numPr>
              <w:numId w:val="3"/>
            </w:numPr>
            <w:tabs>
              <w:tab w:val="num" w:pos="0"/>
            </w:tabs>
            <w:ind w:left="480" w:hanging="480"/>
          </w:pPr>
        </w:pPrChange>
      </w:pPr>
    </w:p>
    <w:p w14:paraId="072A7EE9" w14:textId="6260AD8C" w:rsidR="00E13DB8" w:rsidRDefault="00E13DB8">
      <w:pPr>
        <w:pStyle w:val="Compact"/>
        <w:rPr>
          <w:ins w:id="110" w:author="zenrunner" w:date="2018-11-18T14:28:00Z"/>
        </w:rPr>
        <w:pPrChange w:id="111" w:author="zenrunner" w:date="2018-11-18T14:28:00Z">
          <w:pPr>
            <w:pStyle w:val="Compact"/>
            <w:numPr>
              <w:numId w:val="3"/>
            </w:numPr>
            <w:tabs>
              <w:tab w:val="num" w:pos="0"/>
            </w:tabs>
            <w:ind w:left="480" w:hanging="480"/>
          </w:pPr>
        </w:pPrChange>
      </w:pPr>
      <w:ins w:id="112" w:author="zenrunner" w:date="2018-11-18T14:28:00Z">
        <w:r>
          <w:t xml:space="preserve">Need </w:t>
        </w:r>
        <w:r w:rsidR="009826CF">
          <w:t xml:space="preserve">to </w:t>
        </w:r>
        <w:r>
          <w:t>be clear on differences between reproductive effort AND allocation theory – not the same thing.</w:t>
        </w:r>
      </w:ins>
    </w:p>
    <w:p w14:paraId="069DDB71" w14:textId="77777777" w:rsidR="00E13DB8" w:rsidRDefault="00E13DB8">
      <w:pPr>
        <w:pStyle w:val="Compact"/>
        <w:rPr>
          <w:ins w:id="113" w:author="zenrunner" w:date="2018-11-18T14:28:00Z"/>
        </w:rPr>
        <w:pPrChange w:id="114" w:author="zenrunner" w:date="2018-11-18T14:28:00Z">
          <w:pPr>
            <w:pStyle w:val="Compact"/>
            <w:numPr>
              <w:numId w:val="3"/>
            </w:numPr>
            <w:tabs>
              <w:tab w:val="num" w:pos="0"/>
            </w:tabs>
            <w:ind w:left="480" w:hanging="480"/>
          </w:pPr>
        </w:pPrChange>
      </w:pPr>
    </w:p>
    <w:p w14:paraId="7E9082B1" w14:textId="3EBC666A" w:rsidR="00E13DB8" w:rsidRDefault="00E13DB8">
      <w:pPr>
        <w:pStyle w:val="Compact"/>
        <w:pPrChange w:id="115" w:author="zenrunner" w:date="2018-11-18T14:28:00Z">
          <w:pPr>
            <w:pStyle w:val="Compact"/>
            <w:numPr>
              <w:numId w:val="3"/>
            </w:numPr>
            <w:tabs>
              <w:tab w:val="num" w:pos="0"/>
            </w:tabs>
            <w:ind w:left="480" w:hanging="480"/>
          </w:pPr>
        </w:pPrChange>
      </w:pPr>
      <w:ins w:id="116" w:author="zenrunner" w:date="2018-11-18T14:28:00Z">
        <w:r>
          <w:t xml:space="preserve">Also </w:t>
        </w:r>
      </w:ins>
      <w:ins w:id="117" w:author="zenrunner" w:date="2018-11-18T14:29:00Z">
        <w:r>
          <w:t>–</w:t>
        </w:r>
      </w:ins>
      <w:ins w:id="118" w:author="zenrunner" w:date="2018-11-18T14:28:00Z">
        <w:r>
          <w:t xml:space="preserve"> need </w:t>
        </w:r>
      </w:ins>
      <w:ins w:id="119" w:author="zenrunner" w:date="2018-11-18T14:29:00Z">
        <w:r>
          <w:t>to have a question about age in</w:t>
        </w:r>
      </w:ins>
      <w:ins w:id="120" w:author="zenrunner" w:date="2018-11-18T14:31:00Z">
        <w:r w:rsidR="00CE4D2B">
          <w:t xml:space="preserve"> </w:t>
        </w:r>
      </w:ins>
      <w:ins w:id="121" w:author="zenrunner" w:date="2018-11-18T14:29:00Z">
        <w:r>
          <w:t>there too – what about if larger are just older?</w:t>
        </w:r>
      </w:ins>
    </w:p>
    <w:p w14:paraId="0879A4E1" w14:textId="77777777" w:rsidR="00C52655" w:rsidRDefault="000726B3">
      <w:pPr>
        <w:pStyle w:val="Heading2"/>
        <w:rPr>
          <w:rFonts w:hint="eastAsia"/>
        </w:rPr>
      </w:pPr>
      <w:bookmarkStart w:id="122" w:name="strategy-of-the-systematic-review"/>
      <w:bookmarkEnd w:id="122"/>
      <w:r>
        <w:t>Strategy of the systematic review</w:t>
      </w:r>
    </w:p>
    <w:p w14:paraId="3DB6F0AE" w14:textId="5AA8EA83" w:rsidR="00C52655" w:rsidRDefault="000726B3">
      <w:pPr>
        <w:pStyle w:val="FirstParagraph"/>
      </w:pPr>
      <w:r w:rsidRPr="00707F89">
        <w:rPr>
          <w:highlight w:val="yellow"/>
          <w:rPrChange w:id="123" w:author="zenrunner" w:date="2018-11-18T14:30:00Z">
            <w:rPr/>
          </w:rPrChange>
        </w:rPr>
        <w:t>Using combinations of search terms in Web of Science, I will perform a systematic review of fruiting cacti and their size, isolating the relevant studies as data points for a meta-analysis through a series of filtering mechanisms (Fig 1).</w:t>
      </w:r>
      <w:ins w:id="124" w:author="zenrunner" w:date="2018-11-18T14:30:00Z">
        <w:r w:rsidR="00707F89">
          <w:t xml:space="preserve"> </w:t>
        </w:r>
        <w:proofErr w:type="gramStart"/>
        <w:r w:rsidR="00707F89">
          <w:t>Same</w:t>
        </w:r>
        <w:proofErr w:type="gramEnd"/>
        <w:r w:rsidR="00707F89">
          <w:t xml:space="preserve"> be direct – The following search terms were used in the Web of Science etc.</w:t>
        </w:r>
      </w:ins>
      <w:r>
        <w:t xml:space="preserve"> The search terms include different combinations of: “</w:t>
      </w:r>
      <w:proofErr w:type="spellStart"/>
      <w:r>
        <w:t>cact</w:t>
      </w:r>
      <w:proofErr w:type="spellEnd"/>
      <w:r>
        <w:t>”, “seed”, “fruit”, “</w:t>
      </w:r>
      <w:proofErr w:type="spellStart"/>
      <w:r>
        <w:t>allocat</w:t>
      </w:r>
      <w:proofErr w:type="spellEnd"/>
      <w:r>
        <w:t>”, and “size”. To be included in the meta-analysis, papers must have been published in the past 5 years, be ecological in discipline, and report a regression or correlation coefficient.</w:t>
      </w:r>
    </w:p>
    <w:p w14:paraId="2E3C0BBE" w14:textId="77777777" w:rsidR="00C52655" w:rsidRDefault="000726B3">
      <w:pPr>
        <w:pStyle w:val="Heading2"/>
        <w:rPr>
          <w:rFonts w:hint="eastAsia"/>
        </w:rPr>
      </w:pPr>
      <w:bookmarkStart w:id="125" w:name="progress-to-date"/>
      <w:bookmarkEnd w:id="125"/>
      <w:r>
        <w:t>Progress to date</w:t>
      </w:r>
    </w:p>
    <w:p w14:paraId="509B4B45" w14:textId="77777777" w:rsidR="00C52655" w:rsidRDefault="000726B3">
      <w:pPr>
        <w:pStyle w:val="FirstParagraph"/>
      </w:pPr>
      <w:r>
        <w:t>At this time, 302 papers have been compiled after removing duplicates. Next steps include identifying papers as fitting requirements prefaced above, and then compiling the data points (regression and correlation coefficients). Finally, we will summarize the pooled results of the relevant papers.</w:t>
      </w:r>
    </w:p>
    <w:p w14:paraId="70A36856" w14:textId="77777777" w:rsidR="00C52655" w:rsidRDefault="000726B3">
      <w:pPr>
        <w:pStyle w:val="BodyText"/>
      </w:pPr>
      <w:r>
        <w:t>Fig 1: A PRIMSA statement identifying the workflow completed to date for the systematic review of papers to be included in the meta-analysis (</w:t>
      </w:r>
      <w:proofErr w:type="spellStart"/>
      <w:r>
        <w:t>Moher</w:t>
      </w:r>
      <w:proofErr w:type="spellEnd"/>
      <w:r>
        <w:t xml:space="preserve"> et al. 2009).</w:t>
      </w:r>
    </w:p>
    <w:p w14:paraId="47E69604" w14:textId="77777777" w:rsidR="00C52655" w:rsidRDefault="000726B3">
      <w:pPr>
        <w:pStyle w:val="Heading1"/>
        <w:rPr>
          <w:rFonts w:hint="eastAsia"/>
        </w:rPr>
      </w:pPr>
      <w:bookmarkStart w:id="126" w:name="chapter-2-strength-of-birds-as-pollinato"/>
      <w:bookmarkEnd w:id="126"/>
      <w:r>
        <w:t xml:space="preserve">Chapter 2: Strength of birds as pollinators and seed dispersers in </w:t>
      </w:r>
      <w:proofErr w:type="spellStart"/>
      <w:r>
        <w:t>Cactaceae</w:t>
      </w:r>
      <w:proofErr w:type="spellEnd"/>
    </w:p>
    <w:p w14:paraId="7415EB25" w14:textId="77777777" w:rsidR="00C52655" w:rsidRDefault="000726B3">
      <w:pPr>
        <w:pStyle w:val="Heading2"/>
        <w:rPr>
          <w:rFonts w:hint="eastAsia"/>
        </w:rPr>
      </w:pPr>
      <w:bookmarkStart w:id="127" w:name="purpose-1"/>
      <w:bookmarkEnd w:id="127"/>
      <w:r>
        <w:t>Purpose</w:t>
      </w:r>
    </w:p>
    <w:p w14:paraId="07EAE687" w14:textId="6A4A1E6E" w:rsidR="00C52655" w:rsidRDefault="000726B3">
      <w:pPr>
        <w:pStyle w:val="FirstParagraph"/>
      </w:pPr>
      <w:r>
        <w:t xml:space="preserve">This chapter will </w:t>
      </w:r>
      <w:del w:id="128" w:author="zenrunner" w:date="2018-11-18T14:32:00Z">
        <w:r w:rsidDel="00195D4F">
          <w:delText xml:space="preserve">test the strength of </w:delText>
        </w:r>
      </w:del>
      <w:ins w:id="129" w:author="zenrunner" w:date="2018-11-18T14:32:00Z">
        <w:r w:rsidR="00195D4F">
          <w:t xml:space="preserve">examine the interactions between </w:t>
        </w:r>
      </w:ins>
      <w:r>
        <w:t>pollinating/</w:t>
      </w:r>
      <w:proofErr w:type="spellStart"/>
      <w:r>
        <w:t>frugivorous</w:t>
      </w:r>
      <w:proofErr w:type="spellEnd"/>
      <w:r>
        <w:t xml:space="preserve"> bird interactions </w:t>
      </w:r>
      <w:ins w:id="130" w:author="zenrunner" w:date="2018-11-18T14:32:00Z">
        <w:r w:rsidR="00241627">
          <w:t>and</w:t>
        </w:r>
      </w:ins>
      <w:del w:id="131" w:author="zenrunner" w:date="2018-11-18T14:32:00Z">
        <w:r w:rsidDel="00241627">
          <w:delText>to</w:delText>
        </w:r>
      </w:del>
      <w:r>
        <w:t xml:space="preserve"> observed and experimentally manipulated characteristics </w:t>
      </w:r>
      <w:del w:id="132" w:author="zenrunner" w:date="2018-11-18T14:32:00Z">
        <w:r w:rsidDel="004035F1">
          <w:delText>with and between</w:delText>
        </w:r>
      </w:del>
      <w:ins w:id="133" w:author="zenrunner" w:date="2018-11-18T14:32:00Z">
        <w:r w:rsidR="004035F1">
          <w:t>for</w:t>
        </w:r>
      </w:ins>
      <w:r>
        <w:t xml:space="preserve"> 3 cacti species.</w:t>
      </w:r>
    </w:p>
    <w:p w14:paraId="599A74BA" w14:textId="77777777" w:rsidR="00C52655" w:rsidRDefault="000726B3">
      <w:pPr>
        <w:pStyle w:val="Heading2"/>
        <w:rPr>
          <w:rFonts w:hint="eastAsia"/>
        </w:rPr>
      </w:pPr>
      <w:bookmarkStart w:id="134" w:name="research-questions-1"/>
      <w:bookmarkEnd w:id="134"/>
      <w:r>
        <w:t>Research Questions</w:t>
      </w:r>
    </w:p>
    <w:p w14:paraId="157CD971" w14:textId="77777777" w:rsidR="00C52655" w:rsidRDefault="000726B3">
      <w:pPr>
        <w:pStyle w:val="Compact"/>
        <w:numPr>
          <w:ilvl w:val="0"/>
          <w:numId w:val="4"/>
        </w:numPr>
      </w:pPr>
      <w:r>
        <w:t>Is cactus size an indicator for fruit mass/abundance? For flower abundance?</w:t>
      </w:r>
    </w:p>
    <w:p w14:paraId="71AE7DAB" w14:textId="77777777" w:rsidR="00C52655" w:rsidRDefault="000726B3">
      <w:pPr>
        <w:pStyle w:val="Compact"/>
        <w:numPr>
          <w:ilvl w:val="0"/>
          <w:numId w:val="4"/>
        </w:numPr>
      </w:pPr>
      <w:r>
        <w:t>Is there a positive relationship between number of seeds per fruit and fruit size in the cacti of interest?</w:t>
      </w:r>
    </w:p>
    <w:p w14:paraId="4E17FD1C" w14:textId="77777777" w:rsidR="00C52655" w:rsidRDefault="000726B3">
      <w:pPr>
        <w:pStyle w:val="Compact"/>
        <w:numPr>
          <w:ilvl w:val="0"/>
          <w:numId w:val="4"/>
        </w:numPr>
      </w:pPr>
      <w:r>
        <w:t xml:space="preserve">Are </w:t>
      </w:r>
      <w:proofErr w:type="spellStart"/>
      <w:r>
        <w:t>frugivorous</w:t>
      </w:r>
      <w:proofErr w:type="spellEnd"/>
      <w:r>
        <w:t xml:space="preserve"> birds stronger dispersers for larger cacti?</w:t>
      </w:r>
    </w:p>
    <w:p w14:paraId="0955FBE8" w14:textId="77777777" w:rsidR="00C52655" w:rsidRDefault="000726B3">
      <w:pPr>
        <w:pStyle w:val="Compact"/>
        <w:numPr>
          <w:ilvl w:val="0"/>
          <w:numId w:val="4"/>
        </w:numPr>
      </w:pPr>
      <w:r>
        <w:lastRenderedPageBreak/>
        <w:t>Are pollinating birds (hummingbirds) optimally foraging at larger cacti?</w:t>
      </w:r>
    </w:p>
    <w:p w14:paraId="42ADB9DD" w14:textId="77777777" w:rsidR="00C52655" w:rsidRDefault="000726B3">
      <w:pPr>
        <w:pStyle w:val="Heading2"/>
        <w:rPr>
          <w:rFonts w:hint="eastAsia"/>
        </w:rPr>
      </w:pPr>
      <w:bookmarkStart w:id="135" w:name="hypotheses-and-predictions"/>
      <w:bookmarkEnd w:id="135"/>
      <w:r>
        <w:t>Hypotheses and Predictions</w:t>
      </w:r>
    </w:p>
    <w:p w14:paraId="40CAC203" w14:textId="77777777" w:rsidR="00A13F97" w:rsidRDefault="000726B3">
      <w:pPr>
        <w:pStyle w:val="Compact"/>
        <w:numPr>
          <w:ilvl w:val="0"/>
          <w:numId w:val="5"/>
        </w:numPr>
        <w:rPr>
          <w:ins w:id="136" w:author="zenrunner" w:date="2018-11-18T14:33:00Z"/>
        </w:rPr>
      </w:pPr>
      <w:r>
        <w:t xml:space="preserve">Cacti size and flower, fruit, and seed production are positively related. </w:t>
      </w:r>
    </w:p>
    <w:p w14:paraId="1DC0312C" w14:textId="3D81C581" w:rsidR="00C52655" w:rsidRDefault="000726B3">
      <w:pPr>
        <w:pStyle w:val="Compact"/>
        <w:numPr>
          <w:ilvl w:val="0"/>
          <w:numId w:val="5"/>
        </w:numPr>
      </w:pPr>
      <w:r>
        <w:t>Predictions:</w:t>
      </w:r>
    </w:p>
    <w:p w14:paraId="712B2F50" w14:textId="77777777" w:rsidR="00C52655" w:rsidRDefault="000726B3">
      <w:pPr>
        <w:pStyle w:val="Compact"/>
        <w:numPr>
          <w:ilvl w:val="0"/>
          <w:numId w:val="6"/>
        </w:numPr>
      </w:pPr>
      <w:r>
        <w:t>Larger cacti will produce more flowers, fruits, and seeds, as well as more massive fruits and seeds.</w:t>
      </w:r>
    </w:p>
    <w:p w14:paraId="20C2F119" w14:textId="77777777" w:rsidR="00C52655" w:rsidRDefault="000726B3" w:rsidP="00A13F97">
      <w:pPr>
        <w:pStyle w:val="Compact"/>
        <w:numPr>
          <w:ilvl w:val="0"/>
          <w:numId w:val="6"/>
        </w:numPr>
      </w:pPr>
      <w:r>
        <w:t>This will be true within species, but not between species.</w:t>
      </w:r>
    </w:p>
    <w:p w14:paraId="71A8083F" w14:textId="77777777" w:rsidR="00C52655" w:rsidRDefault="000726B3">
      <w:pPr>
        <w:pStyle w:val="Compact"/>
        <w:numPr>
          <w:ilvl w:val="0"/>
          <w:numId w:val="7"/>
        </w:numPr>
      </w:pPr>
      <w:r>
        <w:t xml:space="preserve">Fruit mass and seed abundance </w:t>
      </w:r>
      <w:proofErr w:type="gramStart"/>
      <w:r>
        <w:t>are</w:t>
      </w:r>
      <w:proofErr w:type="gramEnd"/>
      <w:r>
        <w:t xml:space="preserve"> positively related.</w:t>
      </w:r>
    </w:p>
    <w:p w14:paraId="5651539E" w14:textId="77777777" w:rsidR="00C52655" w:rsidRDefault="000726B3">
      <w:pPr>
        <w:pStyle w:val="Compact"/>
        <w:numPr>
          <w:ilvl w:val="0"/>
          <w:numId w:val="8"/>
        </w:numPr>
      </w:pPr>
      <w:r>
        <w:t>Larger individual fruits will have more seeds than smaller fruits.</w:t>
      </w:r>
    </w:p>
    <w:p w14:paraId="0901C29F" w14:textId="77777777" w:rsidR="00C52655" w:rsidRDefault="000726B3">
      <w:pPr>
        <w:pStyle w:val="Compact"/>
        <w:numPr>
          <w:ilvl w:val="0"/>
          <w:numId w:val="9"/>
        </w:numPr>
      </w:pPr>
      <w:proofErr w:type="spellStart"/>
      <w:r>
        <w:t>Frugivorous</w:t>
      </w:r>
      <w:proofErr w:type="spellEnd"/>
      <w:r>
        <w:t xml:space="preserve"> and pollinating birds optimally forage at cacti. Predictions:</w:t>
      </w:r>
    </w:p>
    <w:p w14:paraId="239408A8" w14:textId="77777777" w:rsidR="00C52655" w:rsidRDefault="000726B3">
      <w:pPr>
        <w:pStyle w:val="Compact"/>
        <w:numPr>
          <w:ilvl w:val="0"/>
          <w:numId w:val="10"/>
        </w:numPr>
      </w:pPr>
      <w:r>
        <w:t>Birds will more frequently pollinate larger cacti, which have more flowers.</w:t>
      </w:r>
    </w:p>
    <w:p w14:paraId="011CE608" w14:textId="77777777" w:rsidR="00C52655" w:rsidRDefault="000726B3">
      <w:pPr>
        <w:pStyle w:val="Compact"/>
        <w:numPr>
          <w:ilvl w:val="0"/>
          <w:numId w:val="10"/>
        </w:numPr>
        <w:rPr>
          <w:ins w:id="137" w:author="zenrunner" w:date="2018-11-18T14:33:00Z"/>
        </w:rPr>
      </w:pPr>
      <w:r>
        <w:t>Birds will more frequently eat fruit at larger cacti, which have larger/more fruits.</w:t>
      </w:r>
    </w:p>
    <w:p w14:paraId="1B2E4ED1" w14:textId="77777777" w:rsidR="00050B7B" w:rsidRDefault="00050B7B">
      <w:pPr>
        <w:pStyle w:val="Compact"/>
        <w:rPr>
          <w:ins w:id="138" w:author="zenrunner" w:date="2018-11-18T14:33:00Z"/>
        </w:rPr>
        <w:pPrChange w:id="139" w:author="zenrunner" w:date="2018-11-18T14:33:00Z">
          <w:pPr>
            <w:pStyle w:val="Compact"/>
            <w:numPr>
              <w:numId w:val="10"/>
            </w:numPr>
            <w:tabs>
              <w:tab w:val="num" w:pos="0"/>
            </w:tabs>
            <w:ind w:left="480" w:hanging="480"/>
          </w:pPr>
        </w:pPrChange>
      </w:pPr>
    </w:p>
    <w:p w14:paraId="5A926E82" w14:textId="658D0EA5" w:rsidR="00050B7B" w:rsidRDefault="00050B7B">
      <w:pPr>
        <w:pStyle w:val="Compact"/>
        <w:rPr>
          <w:ins w:id="140" w:author="zenrunner" w:date="2018-11-18T14:33:00Z"/>
        </w:rPr>
        <w:pPrChange w:id="141" w:author="zenrunner" w:date="2018-11-18T14:33:00Z">
          <w:pPr>
            <w:pStyle w:val="Compact"/>
            <w:numPr>
              <w:numId w:val="10"/>
            </w:numPr>
            <w:tabs>
              <w:tab w:val="num" w:pos="0"/>
            </w:tabs>
            <w:ind w:left="480" w:hanging="480"/>
          </w:pPr>
        </w:pPrChange>
      </w:pPr>
      <w:ins w:id="142" w:author="zenrunner" w:date="2018-11-18T14:33:00Z">
        <w:r>
          <w:t xml:space="preserve">Ok – I think you can simplify to one H and 3 </w:t>
        </w:r>
        <w:proofErr w:type="spellStart"/>
        <w:r>
          <w:t>Preds</w:t>
        </w:r>
        <w:proofErr w:type="spellEnd"/>
        <w:r>
          <w:t>.</w:t>
        </w:r>
      </w:ins>
    </w:p>
    <w:p w14:paraId="6943B53F" w14:textId="77777777" w:rsidR="00050B7B" w:rsidRDefault="00050B7B">
      <w:pPr>
        <w:pStyle w:val="Compact"/>
        <w:rPr>
          <w:ins w:id="143" w:author="zenrunner" w:date="2018-11-18T14:33:00Z"/>
        </w:rPr>
        <w:pPrChange w:id="144" w:author="zenrunner" w:date="2018-11-18T14:33:00Z">
          <w:pPr>
            <w:pStyle w:val="Compact"/>
            <w:numPr>
              <w:numId w:val="10"/>
            </w:numPr>
            <w:tabs>
              <w:tab w:val="num" w:pos="0"/>
            </w:tabs>
            <w:ind w:left="480" w:hanging="480"/>
          </w:pPr>
        </w:pPrChange>
      </w:pPr>
    </w:p>
    <w:p w14:paraId="6F77CB32" w14:textId="4B83E1AA" w:rsidR="00050B7B" w:rsidRDefault="00050B7B">
      <w:pPr>
        <w:pStyle w:val="Compact"/>
        <w:rPr>
          <w:ins w:id="145" w:author="zenrunner" w:date="2018-11-18T14:35:00Z"/>
        </w:rPr>
        <w:pPrChange w:id="146" w:author="zenrunner" w:date="2018-11-18T14:33:00Z">
          <w:pPr>
            <w:pStyle w:val="Compact"/>
            <w:numPr>
              <w:numId w:val="10"/>
            </w:numPr>
            <w:tabs>
              <w:tab w:val="num" w:pos="0"/>
            </w:tabs>
            <w:ind w:left="480" w:hanging="480"/>
          </w:pPr>
        </w:pPrChange>
      </w:pPr>
      <w:ins w:id="147" w:author="zenrunner" w:date="2018-11-18T14:33:00Z">
        <w:r>
          <w:t>H: Birds and cacti are positively linked in desert ecosystems</w:t>
        </w:r>
      </w:ins>
      <w:ins w:id="148" w:author="zenrunner" w:date="2018-11-18T14:34:00Z">
        <w:r>
          <w:t xml:space="preserve"> and plant size is an important factor</w:t>
        </w:r>
      </w:ins>
      <w:ins w:id="149" w:author="zenrunner" w:date="2018-11-18T14:33:00Z">
        <w:r>
          <w:t xml:space="preserve">.  Or perhaps just say in a mutualistic relationship? And </w:t>
        </w:r>
      </w:ins>
    </w:p>
    <w:p w14:paraId="1D751685" w14:textId="34A102BA" w:rsidR="00050B7B" w:rsidRDefault="00050B7B">
      <w:pPr>
        <w:pStyle w:val="Compact"/>
        <w:numPr>
          <w:ilvl w:val="0"/>
          <w:numId w:val="22"/>
        </w:numPr>
        <w:rPr>
          <w:ins w:id="150" w:author="zenrunner" w:date="2018-11-18T14:35:00Z"/>
        </w:rPr>
        <w:pPrChange w:id="151" w:author="zenrunner" w:date="2018-11-18T14:35:00Z">
          <w:pPr>
            <w:pStyle w:val="Compact"/>
            <w:numPr>
              <w:numId w:val="10"/>
            </w:numPr>
            <w:tabs>
              <w:tab w:val="num" w:pos="0"/>
            </w:tabs>
            <w:ind w:left="480" w:hanging="480"/>
          </w:pPr>
        </w:pPrChange>
      </w:pPr>
      <w:ins w:id="152" w:author="zenrunner" w:date="2018-11-18T14:35:00Z">
        <w:r>
          <w:t xml:space="preserve">Cacti reproduction effort is </w:t>
        </w:r>
        <w:r w:rsidR="00D61379">
          <w:t>size-dependent</w:t>
        </w:r>
      </w:ins>
      <w:ins w:id="153" w:author="zenrunner" w:date="2018-11-18T14:36:00Z">
        <w:r w:rsidR="00D61379">
          <w:t>,</w:t>
        </w:r>
      </w:ins>
      <w:ins w:id="154" w:author="zenrunner" w:date="2018-11-18T14:35:00Z">
        <w:r w:rsidR="00D61379">
          <w:t xml:space="preserve"> and fruit and seed size are positively correlated.</w:t>
        </w:r>
      </w:ins>
    </w:p>
    <w:p w14:paraId="526AE004" w14:textId="1D03C70E" w:rsidR="00046FE0" w:rsidRDefault="00046FE0">
      <w:pPr>
        <w:pStyle w:val="Compact"/>
        <w:numPr>
          <w:ilvl w:val="0"/>
          <w:numId w:val="22"/>
        </w:numPr>
        <w:rPr>
          <w:ins w:id="155" w:author="zenrunner" w:date="2018-11-18T14:37:00Z"/>
        </w:rPr>
        <w:pPrChange w:id="156" w:author="zenrunner" w:date="2018-11-18T14:37:00Z">
          <w:pPr>
            <w:pStyle w:val="Compact"/>
            <w:numPr>
              <w:numId w:val="10"/>
            </w:numPr>
            <w:tabs>
              <w:tab w:val="num" w:pos="0"/>
            </w:tabs>
            <w:ind w:left="480" w:hanging="480"/>
          </w:pPr>
        </w:pPrChange>
      </w:pPr>
      <w:ins w:id="157" w:author="zenrunner" w:date="2018-11-18T14:36:00Z">
        <w:r>
          <w:t xml:space="preserve">Bird visitation rates for pollination and </w:t>
        </w:r>
        <w:proofErr w:type="spellStart"/>
        <w:r>
          <w:t>frugivory</w:t>
        </w:r>
        <w:proofErr w:type="spellEnd"/>
        <w:r>
          <w:t xml:space="preserve"> are positively related to </w:t>
        </w:r>
      </w:ins>
      <w:ins w:id="158" w:author="zenrunner" w:date="2018-11-18T14:37:00Z">
        <w:r>
          <w:t>cacti</w:t>
        </w:r>
      </w:ins>
      <w:ins w:id="159" w:author="zenrunner" w:date="2018-11-18T14:36:00Z">
        <w:r>
          <w:t xml:space="preserve"> </w:t>
        </w:r>
      </w:ins>
      <w:ins w:id="160" w:author="zenrunner" w:date="2018-11-18T14:37:00Z">
        <w:r>
          <w:t>size and floral display.</w:t>
        </w:r>
      </w:ins>
    </w:p>
    <w:p w14:paraId="591CB990" w14:textId="2DF0E8A3" w:rsidR="00046FE0" w:rsidRDefault="00046FE0">
      <w:pPr>
        <w:pStyle w:val="Compact"/>
        <w:numPr>
          <w:ilvl w:val="0"/>
          <w:numId w:val="22"/>
        </w:numPr>
        <w:rPr>
          <w:ins w:id="161" w:author="zenrunner" w:date="2018-11-18T14:37:00Z"/>
        </w:rPr>
        <w:pPrChange w:id="162" w:author="zenrunner" w:date="2018-11-18T14:37:00Z">
          <w:pPr>
            <w:pStyle w:val="Compact"/>
            <w:numPr>
              <w:numId w:val="10"/>
            </w:numPr>
            <w:tabs>
              <w:tab w:val="num" w:pos="0"/>
            </w:tabs>
            <w:ind w:left="480" w:hanging="480"/>
          </w:pPr>
        </w:pPrChange>
      </w:pPr>
      <w:ins w:id="163" w:author="zenrunner" w:date="2018-11-18T14:37:00Z">
        <w:r>
          <w:t>The bird-cacti relationship is species specific (both for bird and cacti species).</w:t>
        </w:r>
      </w:ins>
    </w:p>
    <w:p w14:paraId="0F07811D" w14:textId="77777777" w:rsidR="00046FE0" w:rsidRDefault="00046FE0">
      <w:pPr>
        <w:pStyle w:val="Compact"/>
        <w:rPr>
          <w:ins w:id="164" w:author="zenrunner" w:date="2018-11-18T14:37:00Z"/>
        </w:rPr>
        <w:pPrChange w:id="165" w:author="zenrunner" w:date="2018-11-18T14:37:00Z">
          <w:pPr>
            <w:pStyle w:val="Compact"/>
            <w:numPr>
              <w:numId w:val="10"/>
            </w:numPr>
            <w:tabs>
              <w:tab w:val="num" w:pos="0"/>
            </w:tabs>
            <w:ind w:left="480" w:hanging="480"/>
          </w:pPr>
        </w:pPrChange>
      </w:pPr>
    </w:p>
    <w:p w14:paraId="0E198A69" w14:textId="04DFA5C8" w:rsidR="00046FE0" w:rsidRDefault="00046FE0">
      <w:pPr>
        <w:pStyle w:val="Compact"/>
        <w:rPr>
          <w:ins w:id="166" w:author="zenrunner" w:date="2018-11-18T14:35:00Z"/>
        </w:rPr>
        <w:pPrChange w:id="167" w:author="zenrunner" w:date="2018-11-18T14:37:00Z">
          <w:pPr>
            <w:pStyle w:val="Compact"/>
            <w:numPr>
              <w:numId w:val="10"/>
            </w:numPr>
            <w:tabs>
              <w:tab w:val="num" w:pos="0"/>
            </w:tabs>
            <w:ind w:left="480" w:hanging="480"/>
          </w:pPr>
        </w:pPrChange>
      </w:pPr>
      <w:ins w:id="168" w:author="zenrunner" w:date="2018-11-18T14:37:00Z">
        <w:r>
          <w:t>I think that is it but revise a bit more too.</w:t>
        </w:r>
      </w:ins>
    </w:p>
    <w:p w14:paraId="30A24364" w14:textId="77777777" w:rsidR="00D61379" w:rsidRDefault="00D61379">
      <w:pPr>
        <w:pStyle w:val="Compact"/>
        <w:rPr>
          <w:ins w:id="169" w:author="zenrunner" w:date="2018-11-18T14:35:00Z"/>
        </w:rPr>
        <w:pPrChange w:id="170" w:author="zenrunner" w:date="2018-11-18T14:33:00Z">
          <w:pPr>
            <w:pStyle w:val="Compact"/>
            <w:numPr>
              <w:numId w:val="10"/>
            </w:numPr>
            <w:tabs>
              <w:tab w:val="num" w:pos="0"/>
            </w:tabs>
            <w:ind w:left="480" w:hanging="480"/>
          </w:pPr>
        </w:pPrChange>
      </w:pPr>
    </w:p>
    <w:p w14:paraId="0450A0EC" w14:textId="77777777" w:rsidR="00D61379" w:rsidRDefault="00D61379">
      <w:pPr>
        <w:pStyle w:val="Compact"/>
        <w:pPrChange w:id="171" w:author="zenrunner" w:date="2018-11-18T14:33:00Z">
          <w:pPr>
            <w:pStyle w:val="Compact"/>
            <w:numPr>
              <w:numId w:val="10"/>
            </w:numPr>
            <w:tabs>
              <w:tab w:val="num" w:pos="0"/>
            </w:tabs>
            <w:ind w:left="480" w:hanging="480"/>
          </w:pPr>
        </w:pPrChange>
      </w:pPr>
    </w:p>
    <w:p w14:paraId="4CB181F2" w14:textId="5C200A2A" w:rsidR="00C52655" w:rsidRDefault="000726B3">
      <w:pPr>
        <w:pStyle w:val="Heading2"/>
        <w:rPr>
          <w:rFonts w:hint="eastAsia"/>
        </w:rPr>
      </w:pPr>
      <w:bookmarkStart w:id="172" w:name="explanatory-variables"/>
      <w:bookmarkEnd w:id="172"/>
      <w:del w:id="173" w:author="zenrunner" w:date="2018-11-18T14:38:00Z">
        <w:r w:rsidDel="008C70D2">
          <w:delText>Explanatory Variables</w:delText>
        </w:r>
      </w:del>
      <w:ins w:id="174" w:author="zenrunner" w:date="2018-11-18T14:38:00Z">
        <w:r w:rsidR="008C70D2">
          <w:t>Factors</w:t>
        </w:r>
      </w:ins>
    </w:p>
    <w:p w14:paraId="50D2EDDE" w14:textId="7BCCD708" w:rsidR="00C52655" w:rsidRDefault="000726B3">
      <w:pPr>
        <w:pStyle w:val="Compact"/>
        <w:numPr>
          <w:ilvl w:val="0"/>
          <w:numId w:val="11"/>
        </w:numPr>
      </w:pPr>
      <w:r>
        <w:rPr>
          <w:b/>
        </w:rPr>
        <w:t>M</w:t>
      </w:r>
      <w:ins w:id="175" w:author="zenrunner" w:date="2018-11-18T14:38:00Z">
        <w:r w:rsidR="008C70D2">
          <w:rPr>
            <w:b/>
          </w:rPr>
          <w:t>icro</w:t>
        </w:r>
      </w:ins>
      <w:del w:id="176" w:author="zenrunner" w:date="2018-11-18T14:38:00Z">
        <w:r w:rsidDel="008C70D2">
          <w:rPr>
            <w:b/>
          </w:rPr>
          <w:delText>eso</w:delText>
        </w:r>
      </w:del>
      <w:r>
        <w:rPr>
          <w:b/>
        </w:rPr>
        <w:t>habitat</w:t>
      </w:r>
      <w:r>
        <w:t>: Open/Cactus</w:t>
      </w:r>
    </w:p>
    <w:p w14:paraId="46FC317E" w14:textId="7C625A65" w:rsidR="00C52655" w:rsidRDefault="000726B3">
      <w:pPr>
        <w:pStyle w:val="Compact"/>
        <w:numPr>
          <w:ilvl w:val="0"/>
          <w:numId w:val="11"/>
        </w:numPr>
      </w:pPr>
      <w:r>
        <w:rPr>
          <w:i/>
        </w:rPr>
        <w:t>Open is the control for cactus presen</w:t>
      </w:r>
      <w:ins w:id="177" w:author="zenrunner" w:date="2018-11-18T14:38:00Z">
        <w:r w:rsidR="008C70D2">
          <w:rPr>
            <w:i/>
          </w:rPr>
          <w:t>c</w:t>
        </w:r>
      </w:ins>
      <w:del w:id="178" w:author="zenrunner" w:date="2018-11-18T14:38:00Z">
        <w:r w:rsidDel="008C70D2">
          <w:rPr>
            <w:i/>
          </w:rPr>
          <w:delText>s</w:delText>
        </w:r>
      </w:del>
      <w:r>
        <w:rPr>
          <w:i/>
        </w:rPr>
        <w:t>e</w:t>
      </w:r>
    </w:p>
    <w:p w14:paraId="5403926D" w14:textId="77777777" w:rsidR="00C52655" w:rsidRDefault="000726B3">
      <w:pPr>
        <w:pStyle w:val="Compact"/>
        <w:numPr>
          <w:ilvl w:val="0"/>
          <w:numId w:val="11"/>
        </w:numPr>
      </w:pPr>
      <w:r>
        <w:rPr>
          <w:b/>
        </w:rPr>
        <w:t>Species of cactus</w:t>
      </w:r>
      <w:r>
        <w:t xml:space="preserve">: </w:t>
      </w:r>
      <w:proofErr w:type="spellStart"/>
      <w:r>
        <w:rPr>
          <w:i/>
        </w:rPr>
        <w:t>Opuntia</w:t>
      </w:r>
      <w:proofErr w:type="spellEnd"/>
      <w:r>
        <w:rPr>
          <w:i/>
        </w:rPr>
        <w:t xml:space="preserve"> </w:t>
      </w:r>
      <w:proofErr w:type="spellStart"/>
      <w:r>
        <w:rPr>
          <w:i/>
        </w:rPr>
        <w:t>basilaris</w:t>
      </w:r>
      <w:proofErr w:type="spellEnd"/>
      <w:r>
        <w:t xml:space="preserve"> var. </w:t>
      </w:r>
      <w:proofErr w:type="spellStart"/>
      <w:r>
        <w:rPr>
          <w:i/>
        </w:rPr>
        <w:t>basilaris</w:t>
      </w:r>
      <w:proofErr w:type="spellEnd"/>
      <w:r>
        <w:t xml:space="preserve">, </w:t>
      </w:r>
      <w:proofErr w:type="spellStart"/>
      <w:r>
        <w:rPr>
          <w:i/>
        </w:rPr>
        <w:t>Opuntia</w:t>
      </w:r>
      <w:proofErr w:type="spellEnd"/>
      <w:r>
        <w:rPr>
          <w:i/>
        </w:rPr>
        <w:t xml:space="preserve"> </w:t>
      </w:r>
      <w:proofErr w:type="spellStart"/>
      <w:r>
        <w:rPr>
          <w:i/>
        </w:rPr>
        <w:t>basiliaris</w:t>
      </w:r>
      <w:proofErr w:type="spellEnd"/>
      <w:r>
        <w:t xml:space="preserve"> var. </w:t>
      </w:r>
      <w:proofErr w:type="spellStart"/>
      <w:r>
        <w:rPr>
          <w:i/>
        </w:rPr>
        <w:t>treleasei</w:t>
      </w:r>
      <w:proofErr w:type="spellEnd"/>
      <w:r>
        <w:t xml:space="preserve">, or </w:t>
      </w:r>
      <w:proofErr w:type="spellStart"/>
      <w:r>
        <w:rPr>
          <w:i/>
        </w:rPr>
        <w:t>Cylindropuntia</w:t>
      </w:r>
      <w:proofErr w:type="spellEnd"/>
      <w:r>
        <w:rPr>
          <w:i/>
        </w:rPr>
        <w:t xml:space="preserve"> </w:t>
      </w:r>
      <w:proofErr w:type="spellStart"/>
      <w:r>
        <w:rPr>
          <w:i/>
        </w:rPr>
        <w:t>anthrocarpa</w:t>
      </w:r>
      <w:proofErr w:type="spellEnd"/>
    </w:p>
    <w:p w14:paraId="28154FC4" w14:textId="6432C4B5" w:rsidR="00C52655" w:rsidRDefault="000726B3">
      <w:pPr>
        <w:pStyle w:val="Compact"/>
        <w:numPr>
          <w:ilvl w:val="0"/>
          <w:numId w:val="11"/>
        </w:numPr>
      </w:pPr>
      <w:r>
        <w:rPr>
          <w:b/>
        </w:rPr>
        <w:t>Size of cactus individual</w:t>
      </w:r>
      <w:r>
        <w:t>: Large, medium, small</w:t>
      </w:r>
      <w:ins w:id="179" w:author="zenrunner" w:date="2018-11-18T14:38:00Z">
        <w:r w:rsidR="008C70D2">
          <w:t xml:space="preserve"> as defined by</w:t>
        </w:r>
      </w:ins>
    </w:p>
    <w:p w14:paraId="54A1E8D2" w14:textId="77777777" w:rsidR="00C52655" w:rsidRDefault="000726B3">
      <w:pPr>
        <w:pStyle w:val="Compact"/>
        <w:numPr>
          <w:ilvl w:val="0"/>
          <w:numId w:val="11"/>
        </w:numPr>
      </w:pPr>
      <w:r>
        <w:rPr>
          <w:b/>
        </w:rPr>
        <w:t>Percentage of flower/fruit on cactus</w:t>
      </w:r>
      <w:r>
        <w:t>: 0%, 50%, 100%</w:t>
      </w:r>
    </w:p>
    <w:p w14:paraId="626D993A" w14:textId="77777777" w:rsidR="00C52655" w:rsidRDefault="000726B3">
      <w:pPr>
        <w:pStyle w:val="Compact"/>
        <w:numPr>
          <w:ilvl w:val="0"/>
          <w:numId w:val="11"/>
        </w:numPr>
      </w:pPr>
      <w:r>
        <w:rPr>
          <w:i/>
        </w:rPr>
        <w:t>0% fruit on cactus is the negative control, 100% fruit on cactus is positive control for fruit abundance</w:t>
      </w:r>
    </w:p>
    <w:p w14:paraId="219C3737" w14:textId="3DC19C96" w:rsidR="00C52655" w:rsidRDefault="000726B3">
      <w:pPr>
        <w:pStyle w:val="Heading2"/>
        <w:rPr>
          <w:rFonts w:hint="eastAsia"/>
        </w:rPr>
      </w:pPr>
      <w:bookmarkStart w:id="180" w:name="response-variables"/>
      <w:bookmarkEnd w:id="180"/>
      <w:del w:id="181" w:author="zenrunner" w:date="2018-11-18T14:38:00Z">
        <w:r w:rsidDel="008C70D2">
          <w:delText>Response variables</w:delText>
        </w:r>
      </w:del>
      <w:ins w:id="182" w:author="zenrunner" w:date="2018-11-18T14:38:00Z">
        <w:r w:rsidR="008C70D2">
          <w:t>Responses</w:t>
        </w:r>
      </w:ins>
    </w:p>
    <w:p w14:paraId="00FEF71A" w14:textId="77777777" w:rsidR="00C52655" w:rsidRDefault="000726B3">
      <w:pPr>
        <w:pStyle w:val="Compact"/>
        <w:numPr>
          <w:ilvl w:val="0"/>
          <w:numId w:val="12"/>
        </w:numPr>
      </w:pPr>
      <w:r>
        <w:t>Mass of individual fruits</w:t>
      </w:r>
    </w:p>
    <w:p w14:paraId="505A43D0" w14:textId="77777777" w:rsidR="00C52655" w:rsidRDefault="000726B3">
      <w:pPr>
        <w:pStyle w:val="Compact"/>
        <w:numPr>
          <w:ilvl w:val="0"/>
          <w:numId w:val="12"/>
        </w:numPr>
      </w:pPr>
      <w:r>
        <w:t>Mass of individual seeds</w:t>
      </w:r>
    </w:p>
    <w:p w14:paraId="31E85237" w14:textId="77777777" w:rsidR="00C52655" w:rsidRDefault="000726B3">
      <w:pPr>
        <w:pStyle w:val="Compact"/>
        <w:numPr>
          <w:ilvl w:val="0"/>
          <w:numId w:val="12"/>
        </w:numPr>
      </w:pPr>
      <w:r>
        <w:t>Number of fruits per cactus</w:t>
      </w:r>
    </w:p>
    <w:p w14:paraId="38A6CA25" w14:textId="77777777" w:rsidR="00C52655" w:rsidRDefault="000726B3">
      <w:pPr>
        <w:pStyle w:val="Compact"/>
        <w:numPr>
          <w:ilvl w:val="0"/>
          <w:numId w:val="12"/>
        </w:numPr>
      </w:pPr>
      <w:r>
        <w:lastRenderedPageBreak/>
        <w:t>Number of seeds per fruit</w:t>
      </w:r>
    </w:p>
    <w:p w14:paraId="71A5AFD3" w14:textId="77777777" w:rsidR="00C52655" w:rsidRDefault="000726B3">
      <w:pPr>
        <w:pStyle w:val="Compact"/>
        <w:numPr>
          <w:ilvl w:val="0"/>
          <w:numId w:val="12"/>
        </w:numPr>
      </w:pPr>
      <w:r>
        <w:t>Species richness and diversity per cactus</w:t>
      </w:r>
    </w:p>
    <w:p w14:paraId="7C572F4E" w14:textId="77777777" w:rsidR="00C52655" w:rsidRDefault="000726B3">
      <w:pPr>
        <w:pStyle w:val="Compact"/>
        <w:numPr>
          <w:ilvl w:val="0"/>
          <w:numId w:val="12"/>
        </w:numPr>
        <w:rPr>
          <w:ins w:id="183" w:author="zenrunner" w:date="2018-11-18T14:38:00Z"/>
        </w:rPr>
      </w:pPr>
      <w:r>
        <w:t xml:space="preserve">Proportion of </w:t>
      </w:r>
      <w:proofErr w:type="spellStart"/>
      <w:r>
        <w:t>frugivous</w:t>
      </w:r>
      <w:proofErr w:type="spellEnd"/>
      <w:r>
        <w:t xml:space="preserve"> birds present relative to non </w:t>
      </w:r>
      <w:proofErr w:type="spellStart"/>
      <w:r>
        <w:t>frugivorous</w:t>
      </w:r>
      <w:proofErr w:type="spellEnd"/>
      <w:r>
        <w:t xml:space="preserve"> birds</w:t>
      </w:r>
    </w:p>
    <w:p w14:paraId="47A10427" w14:textId="14206A7B" w:rsidR="008C70D2" w:rsidRDefault="007D7935">
      <w:pPr>
        <w:pStyle w:val="Compact"/>
        <w:numPr>
          <w:ilvl w:val="0"/>
          <w:numId w:val="12"/>
        </w:numPr>
      </w:pPr>
      <w:ins w:id="184" w:author="zenrunner" w:date="2018-11-18T14:42:00Z">
        <w:r>
          <w:t>Visitation</w:t>
        </w:r>
      </w:ins>
      <w:ins w:id="185" w:author="zenrunner" w:date="2018-11-18T14:38:00Z">
        <w:r w:rsidR="008C70D2">
          <w:t xml:space="preserve"> </w:t>
        </w:r>
      </w:ins>
      <w:ins w:id="186" w:author="zenrunner" w:date="2018-11-18T14:39:00Z">
        <w:r w:rsidR="008C70D2">
          <w:t>rate? Etc.</w:t>
        </w:r>
      </w:ins>
    </w:p>
    <w:p w14:paraId="37BEB4B4" w14:textId="77777777" w:rsidR="00C52655" w:rsidRDefault="000726B3">
      <w:pPr>
        <w:pStyle w:val="Heading2"/>
        <w:rPr>
          <w:rFonts w:hint="eastAsia"/>
        </w:rPr>
      </w:pPr>
      <w:bookmarkStart w:id="187" w:name="methods-and-experimental-design"/>
      <w:bookmarkEnd w:id="187"/>
      <w:r>
        <w:t>Methods and Experimental Design</w:t>
      </w:r>
    </w:p>
    <w:p w14:paraId="2A27307D" w14:textId="77777777" w:rsidR="00C52655" w:rsidRDefault="000726B3">
      <w:pPr>
        <w:pStyle w:val="Heading3"/>
        <w:rPr>
          <w:rFonts w:hint="eastAsia"/>
        </w:rPr>
      </w:pPr>
      <w:bookmarkStart w:id="188" w:name="site-specific-metrics"/>
      <w:bookmarkEnd w:id="188"/>
      <w:r>
        <w:t>Site specific metrics</w:t>
      </w:r>
    </w:p>
    <w:p w14:paraId="07E16374" w14:textId="77777777" w:rsidR="006C217B" w:rsidRDefault="000726B3">
      <w:pPr>
        <w:pStyle w:val="FirstParagraph"/>
        <w:rPr>
          <w:ins w:id="189" w:author="zenrunner" w:date="2018-11-18T14:42:00Z"/>
        </w:rPr>
      </w:pPr>
      <w:del w:id="190" w:author="zenrunner" w:date="2018-11-18T14:39:00Z">
        <w:r w:rsidDel="00846348">
          <w:delText>For one week (4 days at the Mojave, 2 days at Wind Wolves), I will complete a preliminary field season where I measure the size of each cactus (x, y, and z dimensions of the cactus) and count its branches. I will do this for</w:delText>
        </w:r>
      </w:del>
      <w:ins w:id="191" w:author="zenrunner" w:date="2018-11-18T14:39:00Z">
        <w:r w:rsidR="00846348">
          <w:t xml:space="preserve">A </w:t>
        </w:r>
      </w:ins>
      <w:ins w:id="192" w:author="zenrunner" w:date="2018-11-18T14:40:00Z">
        <w:r w:rsidR="00846348">
          <w:t xml:space="preserve">preliminary survey of </w:t>
        </w:r>
      </w:ins>
      <w:del w:id="193" w:author="zenrunner" w:date="2018-11-18T14:39:00Z">
        <w:r w:rsidDel="00846348">
          <w:delText xml:space="preserve"> </w:delText>
        </w:r>
      </w:del>
      <w:r>
        <w:t xml:space="preserve">100 individuals </w:t>
      </w:r>
      <w:del w:id="194" w:author="zenrunner" w:date="2018-11-18T14:40:00Z">
        <w:r w:rsidDel="00846348">
          <w:delText>of each study species</w:delText>
        </w:r>
      </w:del>
      <w:ins w:id="195" w:author="zenrunner" w:date="2018-11-18T14:40:00Z">
        <w:r w:rsidR="00846348">
          <w:t xml:space="preserve">for each study species will be done in at the start of the growing season in 2019.  </w:t>
        </w:r>
        <w:r w:rsidR="00396A50">
          <w:t>The individuals will be selected using a random number table and transects.  The size of cacti w</w:t>
        </w:r>
      </w:ins>
      <w:ins w:id="196" w:author="zenrunner" w:date="2018-11-18T14:41:00Z">
        <w:r w:rsidR="00396A50">
          <w:t xml:space="preserve">ill be measured including height, </w:t>
        </w:r>
        <w:proofErr w:type="spellStart"/>
        <w:r w:rsidR="00396A50">
          <w:t>dbh</w:t>
        </w:r>
        <w:proofErr w:type="spellEnd"/>
        <w:r w:rsidR="00396A50">
          <w:t xml:space="preserve">, and total number of branches.  </w:t>
        </w:r>
      </w:ins>
      <w:del w:id="197" w:author="zenrunner" w:date="2018-11-18T14:41:00Z">
        <w:r w:rsidDel="00396A50">
          <w:delText>. I will also perform a density survey of cactus species.</w:delText>
        </w:r>
      </w:del>
      <w:ins w:id="198" w:author="zenrunner" w:date="2018-11-18T14:41:00Z">
        <w:r w:rsidR="00396A50">
          <w:t xml:space="preserve">Species </w:t>
        </w:r>
        <w:proofErr w:type="gramStart"/>
        <w:r w:rsidR="00396A50">
          <w:t>a and</w:t>
        </w:r>
        <w:proofErr w:type="gramEnd"/>
        <w:r w:rsidR="00396A50">
          <w:t xml:space="preserve"> b are at… c is WWP. On each transect, the total density of all cacti species will also be recorded </w:t>
        </w:r>
        <w:r w:rsidR="005E407A">
          <w:t xml:space="preserve">using a distance to nearest </w:t>
        </w:r>
      </w:ins>
      <w:ins w:id="199" w:author="zenrunner" w:date="2018-11-18T14:42:00Z">
        <w:r w:rsidR="005E407A">
          <w:t>neighbor</w:t>
        </w:r>
      </w:ins>
      <w:ins w:id="200" w:author="zenrunner" w:date="2018-11-18T14:41:00Z">
        <w:r w:rsidR="005E407A">
          <w:t xml:space="preserve"> </w:t>
        </w:r>
      </w:ins>
      <w:ins w:id="201" w:author="zenrunner" w:date="2018-11-18T14:42:00Z">
        <w:r w:rsidR="005E407A">
          <w:t xml:space="preserve">point measure (citation to Krebs).  </w:t>
        </w:r>
        <w:r w:rsidR="006C217B">
          <w:t>Etc</w:t>
        </w:r>
        <w:proofErr w:type="gramStart"/>
        <w:r w:rsidR="006C217B">
          <w:t>..</w:t>
        </w:r>
        <w:proofErr w:type="gramEnd"/>
      </w:ins>
    </w:p>
    <w:p w14:paraId="3C7BEFBF" w14:textId="6CB104F9" w:rsidR="00C52655" w:rsidRDefault="000726B3">
      <w:pPr>
        <w:pStyle w:val="FirstParagraph"/>
      </w:pPr>
      <w:r>
        <w:t xml:space="preserve"> To do this, I will randomly choose one location within my study site, and create a 100m transect starting from that point in a random direct. Every 5m, I will record the distance to the nearest cactus of each species. I will repeat this transect 6 times total, 10m a part for each “starting” point of </w:t>
      </w:r>
      <w:proofErr w:type="gramStart"/>
      <w:r>
        <w:t>the transect</w:t>
      </w:r>
      <w:proofErr w:type="gramEnd"/>
      <w:r>
        <w:t>. This week will only be to collect data to ensure my sample size and time frame is reasonable, so that I have ample time to redesign any issues in my methods.</w:t>
      </w:r>
      <w:ins w:id="202" w:author="zenrunner" w:date="2018-11-18T14:39:00Z">
        <w:r w:rsidR="0060667B">
          <w:t xml:space="preserve"> Ok just revise for writing.</w:t>
        </w:r>
      </w:ins>
    </w:p>
    <w:p w14:paraId="79A93F09" w14:textId="77777777" w:rsidR="00C52655" w:rsidRDefault="000726B3">
      <w:pPr>
        <w:pStyle w:val="BodyText"/>
      </w:pPr>
      <w:r>
        <w:t>In addition to surveying cactus density and diversity, we will also be conducting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14:paraId="6CE43580" w14:textId="77777777" w:rsidR="00C52655" w:rsidRDefault="000726B3">
      <w:pPr>
        <w:pStyle w:val="Heading3"/>
        <w:rPr>
          <w:rFonts w:hint="eastAsia"/>
        </w:rPr>
      </w:pPr>
      <w:bookmarkStart w:id="203" w:name="flowering-experiment"/>
      <w:bookmarkEnd w:id="203"/>
      <w:r>
        <w:t>Flowering Experiment</w:t>
      </w:r>
    </w:p>
    <w:p w14:paraId="596F486A" w14:textId="77777777" w:rsidR="00EB6ABB" w:rsidRDefault="000726B3">
      <w:pPr>
        <w:pStyle w:val="FirstParagraph"/>
        <w:rPr>
          <w:ins w:id="204" w:author="zenrunner" w:date="2018-11-18T14:43:00Z"/>
        </w:rPr>
      </w:pPr>
      <w:r>
        <w:t>Pending the exploratory week, we will return in April/May during the flowering season to observe pollinating birds interactions with cacti. The cacti will have different levels of manipulated “showiness” (percent of flowers) at different sized cacti. First, we will choose 270 cacti (10 replicates of each combination of species, size, and percent flower), and remove 0%, 50%, and 100% of flower buds from 10 individuals of each size class and species.</w:t>
      </w:r>
      <w:ins w:id="205" w:author="zenrunner" w:date="2018-11-18T14:43:00Z">
        <w:r w:rsidR="007D7935">
          <w:t xml:space="preserve"> Same be direct --  </w:t>
        </w:r>
      </w:ins>
    </w:p>
    <w:p w14:paraId="09E56BCF" w14:textId="4568FD42" w:rsidR="00C52655" w:rsidRDefault="007D7935">
      <w:pPr>
        <w:pStyle w:val="FirstParagraph"/>
      </w:pPr>
      <w:ins w:id="206" w:author="zenrunner" w:date="2018-11-18T14:43:00Z">
        <w:r>
          <w:t>In May 2019, 270 individuals of each cacti species will be selected</w:t>
        </w:r>
        <w:r w:rsidR="00EB6ABB">
          <w:t xml:space="preserve">, and </w:t>
        </w:r>
      </w:ins>
      <w:proofErr w:type="spellStart"/>
      <w:ins w:id="207" w:author="zenrunner" w:date="2018-11-18T14:44:00Z">
        <w:r w:rsidR="00EB6ABB">
          <w:t>etc</w:t>
        </w:r>
        <w:proofErr w:type="spellEnd"/>
        <w:r w:rsidR="00EB6ABB">
          <w:t>…</w:t>
        </w:r>
      </w:ins>
    </w:p>
    <w:p w14:paraId="4165A4DD" w14:textId="7F6283E7" w:rsidR="00C52655" w:rsidRDefault="000726B3">
      <w:pPr>
        <w:pStyle w:val="BodyText"/>
      </w:pPr>
      <w:r>
        <w:t>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w:t>
      </w:r>
      <w:ins w:id="208" w:author="zenrunner" w:date="2018-11-18T14:44:00Z">
        <w:r w:rsidR="00392234">
          <w:t>-</w:t>
        </w:r>
      </w:ins>
      <w:del w:id="209" w:author="zenrunner" w:date="2018-11-18T14:44:00Z">
        <w:r w:rsidDel="00392234">
          <w:delText xml:space="preserve"> </w:delText>
        </w:r>
      </w:del>
      <w:r>
        <w:t xml:space="preserve">hour observations in mornings </w:t>
      </w:r>
      <w:ins w:id="210" w:author="zenrunner" w:date="2018-11-18T14:44:00Z">
        <w:r w:rsidR="00AE1860">
          <w:t>and</w:t>
        </w:r>
      </w:ins>
      <w:del w:id="211" w:author="zenrunner" w:date="2018-11-18T14:44:00Z">
        <w:r w:rsidDel="00AE1860">
          <w:delText>or</w:delText>
        </w:r>
      </w:del>
      <w:r>
        <w:t xml:space="preserve"> evenings at each combination of variables 4 times and at an open, </w:t>
      </w:r>
      <w:proofErr w:type="spellStart"/>
      <w:r>
        <w:t>cactusless</w:t>
      </w:r>
      <w:proofErr w:type="spellEnd"/>
      <w:r>
        <w:t xml:space="preserve"> site (40 hours of observations). During this </w:t>
      </w:r>
      <w:r>
        <w:lastRenderedPageBreak/>
        <w:t xml:space="preserve">time, we will also be equipped with audio recorders with parabolic shields to make recordings of </w:t>
      </w:r>
      <w:proofErr w:type="gramStart"/>
      <w:r>
        <w:t>bird calls</w:t>
      </w:r>
      <w:proofErr w:type="gramEnd"/>
      <w:r>
        <w:t xml:space="preserve"> </w:t>
      </w:r>
      <w:r>
        <w:rPr>
          <w:i/>
        </w:rPr>
        <w:t>ad libitum</w:t>
      </w:r>
      <w:r>
        <w:t>.</w:t>
      </w:r>
      <w:ins w:id="212" w:author="zenrunner" w:date="2018-11-18T14:44:00Z">
        <w:r w:rsidR="00AE1860">
          <w:t xml:space="preserve"> Whoa</w:t>
        </w:r>
        <w:proofErr w:type="gramStart"/>
        <w:r w:rsidR="00AE1860">
          <w:t>..</w:t>
        </w:r>
      </w:ins>
      <w:proofErr w:type="gramEnd"/>
    </w:p>
    <w:p w14:paraId="737282C1" w14:textId="77777777" w:rsidR="00C52655" w:rsidRDefault="000726B3">
      <w:pPr>
        <w:pStyle w:val="Heading3"/>
        <w:rPr>
          <w:rFonts w:hint="eastAsia"/>
        </w:rPr>
      </w:pPr>
      <w:bookmarkStart w:id="213" w:name="fruiting-experiment"/>
      <w:bookmarkEnd w:id="213"/>
      <w:r>
        <w:t>Fruiting Experiment</w:t>
      </w:r>
    </w:p>
    <w:p w14:paraId="0B0F2977" w14:textId="77777777" w:rsidR="00C52655" w:rsidRDefault="000726B3">
      <w:pPr>
        <w:pStyle w:val="FirstParagraph"/>
      </w:pPr>
      <w:r>
        <w:t>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14:paraId="5FB67DBD" w14:textId="77777777" w:rsidR="00C52655" w:rsidRDefault="000726B3">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 </w:t>
      </w:r>
      <w:r>
        <w:rPr>
          <w:i/>
        </w:rPr>
        <w:t>ad libitum</w:t>
      </w:r>
      <w:r>
        <w:t xml:space="preserve"> during both the cactus and open observations. Sound recorders have been shown to be as reliable a measurement of bird presence compared to walking point transects, and are more time and cost effective (</w:t>
      </w:r>
      <w:proofErr w:type="spellStart"/>
      <w:r>
        <w:t>Darras</w:t>
      </w:r>
      <w:proofErr w:type="spellEnd"/>
      <w:r>
        <w:t xml:space="preserve"> et al. 2018). To identify </w:t>
      </w:r>
      <w:proofErr w:type="gramStart"/>
      <w:r>
        <w:t>bird calls</w:t>
      </w:r>
      <w:proofErr w:type="gramEnd"/>
      <w:r>
        <w:t>, we will classify the calls by ear, and then use a audio software program, like Sound Analysis Pro 2011 to identify the many hours of audio data (L. A. Grieves, Logue, and Quinn 2014; Leanne A. Grieves, Logue, and Quinn 2015).</w:t>
      </w:r>
    </w:p>
    <w:p w14:paraId="7702AEBF" w14:textId="77777777" w:rsidR="00C52655" w:rsidRDefault="000726B3">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w:t>
      </w:r>
      <w:proofErr w:type="spellStart"/>
      <w:r>
        <w:t>cactusless</w:t>
      </w:r>
      <w:proofErr w:type="spellEnd"/>
      <w:r>
        <w:t xml:space="preserve"> site (40 total hours of focal observation). We will record each bird individual’s species and behavior (using an </w:t>
      </w:r>
      <w:proofErr w:type="spellStart"/>
      <w:r>
        <w:t>ethogram</w:t>
      </w:r>
      <w:proofErr w:type="spellEnd"/>
      <w:r>
        <w:t>). Should there be more than one individual present, we will record the visiting species, but continue behavior observation for the first arrival birds (for up to 10 minutes, although this time limit is unlikely to be surpassed considering bird movement).</w:t>
      </w:r>
    </w:p>
    <w:p w14:paraId="3CF6D597" w14:textId="0442E866" w:rsidR="00C52655" w:rsidDel="004E5ABA" w:rsidRDefault="000726B3">
      <w:pPr>
        <w:pStyle w:val="BodyText"/>
        <w:rPr>
          <w:del w:id="214" w:author="zenrunner" w:date="2018-11-18T14:45:00Z"/>
        </w:rPr>
      </w:pPr>
      <w:del w:id="215" w:author="zenrunner" w:date="2018-11-18T14:45:00Z">
        <w:r w:rsidDel="004E5ABA">
          <w:delText xml:space="preserve">We will give seeds taken from </w:delText>
        </w:r>
        <w:r w:rsidDel="004E5ABA">
          <w:rPr>
            <w:i/>
          </w:rPr>
          <w:delText>Opuntia basilaris</w:delText>
        </w:r>
        <w:r w:rsidDel="004E5ABA">
          <w:delText xml:space="preserve"> var. </w:delText>
        </w:r>
        <w:r w:rsidDel="004E5ABA">
          <w:rPr>
            <w:i/>
          </w:rPr>
          <w:delText>treleasei</w:delText>
        </w:r>
        <w:r w:rsidDel="004E5ABA">
          <w:delText xml:space="preserve"> to the management at the Wind Wolves Preserve, should they desire to use these seeds in restoration projects (as they do with many native species at the site). I will have a team of 4-6 undergraduate assistants to help me, particularly with fruit collection and focal observations.</w:delText>
        </w:r>
      </w:del>
    </w:p>
    <w:p w14:paraId="646CD39A" w14:textId="77777777" w:rsidR="00C52655" w:rsidRDefault="000726B3">
      <w:pPr>
        <w:pStyle w:val="Heading2"/>
        <w:rPr>
          <w:rFonts w:hint="eastAsia"/>
        </w:rPr>
      </w:pPr>
      <w:bookmarkStart w:id="216" w:name="paired-flower-and-fruit-observations"/>
      <w:bookmarkEnd w:id="216"/>
      <w:r>
        <w:t>Paired Flower and Fruit Observations</w:t>
      </w:r>
    </w:p>
    <w:p w14:paraId="3DFE9B4E" w14:textId="55E58B00" w:rsidR="00C52655" w:rsidRDefault="000726B3">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t>
      </w:r>
      <w:ins w:id="217" w:author="zenrunner" w:date="2018-11-18T14:45:00Z">
        <w:r w:rsidR="007E67A8">
          <w:t xml:space="preserve">GOOD </w:t>
        </w:r>
      </w:ins>
      <w:r>
        <w:t xml:space="preserve">We will also measure the sucrose content of the nectar for each plant using a </w:t>
      </w:r>
      <w:proofErr w:type="spellStart"/>
      <w:r>
        <w:t>radiometer</w:t>
      </w:r>
      <w:proofErr w:type="gramStart"/>
      <w:r>
        <w:t>,</w:t>
      </w:r>
      <w:ins w:id="218" w:author="zenrunner" w:date="2018-11-18T14:45:00Z">
        <w:r w:rsidR="00993ED3">
          <w:t>great</w:t>
        </w:r>
        <w:proofErr w:type="spellEnd"/>
        <w:proofErr w:type="gramEnd"/>
        <w:r w:rsidR="00993ED3">
          <w:t>!!</w:t>
        </w:r>
      </w:ins>
      <w:r>
        <w:t xml:space="preserve"> </w:t>
      </w:r>
      <w:proofErr w:type="gramStart"/>
      <w:r>
        <w:t>as</w:t>
      </w:r>
      <w:proofErr w:type="gramEnd"/>
      <w:r>
        <w:t xml:space="preserve"> sucrose is the nutritional source in nectar for hummingbirds (Martinez Del Rio 1990). These cacti will be geographically logged, and revisited in the fruiting season. In August, we will similarly collect and count the number of fruit. These </w:t>
      </w:r>
      <w:r>
        <w:lastRenderedPageBreak/>
        <w:t>data will allow us to compare flowering patterns with fruiting patterns in paired individuals across species.</w:t>
      </w:r>
    </w:p>
    <w:p w14:paraId="6B98C970" w14:textId="4325949C" w:rsidR="00C52655" w:rsidRDefault="000726B3">
      <w:pPr>
        <w:pStyle w:val="Heading1"/>
        <w:rPr>
          <w:rFonts w:hint="eastAsia"/>
        </w:rPr>
      </w:pPr>
      <w:bookmarkStart w:id="219" w:name="chapter-3-avian-pollination-and-seed-dis"/>
      <w:bookmarkEnd w:id="219"/>
      <w:r>
        <w:t xml:space="preserve">Chapter 3: Avian pollination and seed dispersal influence on seed shadow of </w:t>
      </w:r>
      <w:proofErr w:type="spellStart"/>
      <w:r>
        <w:t>Cactaceae</w:t>
      </w:r>
      <w:proofErr w:type="spellEnd"/>
      <w:r>
        <w:t xml:space="preserve"> obligatory </w:t>
      </w:r>
      <w:del w:id="220" w:author="zenrunner" w:date="2018-11-18T14:46:00Z">
        <w:r w:rsidDel="001828DD">
          <w:delText>facilitatees</w:delText>
        </w:r>
      </w:del>
      <w:ins w:id="221" w:author="zenrunner" w:date="2018-11-18T14:46:00Z">
        <w:r w:rsidR="001828DD">
          <w:t>protégé plant species?</w:t>
        </w:r>
      </w:ins>
    </w:p>
    <w:p w14:paraId="5F74C02D" w14:textId="77777777" w:rsidR="00C52655" w:rsidRDefault="000726B3">
      <w:pPr>
        <w:pStyle w:val="Heading2"/>
        <w:rPr>
          <w:rFonts w:hint="eastAsia"/>
        </w:rPr>
      </w:pPr>
      <w:bookmarkStart w:id="222" w:name="purpose-2"/>
      <w:bookmarkEnd w:id="222"/>
      <w:r>
        <w:t>Purpose</w:t>
      </w:r>
    </w:p>
    <w:p w14:paraId="1CFD6D2B" w14:textId="77777777" w:rsidR="00C52655" w:rsidRDefault="000726B3">
      <w:pPr>
        <w:pStyle w:val="FirstParagraph"/>
      </w:pPr>
      <w:r>
        <w:t xml:space="preserve">This chapter will test the importance of birds as seed dispersers for cacti which are, at different life stages, beneficiaries and benefactors of nurse plants and animals respectively. </w:t>
      </w:r>
      <w:proofErr w:type="gramStart"/>
      <w:r>
        <w:t>Specifically, the Saguaro cactus.</w:t>
      </w:r>
      <w:proofErr w:type="gramEnd"/>
      <w:r>
        <w:t xml:space="preserve"> This chapter has nearly the same methods as Chapter 2, except an additional step to link birds to saguaro facilitators.</w:t>
      </w:r>
    </w:p>
    <w:p w14:paraId="4151D6E6" w14:textId="77777777" w:rsidR="00C52655" w:rsidRDefault="000726B3">
      <w:pPr>
        <w:pStyle w:val="Heading2"/>
        <w:rPr>
          <w:rFonts w:hint="eastAsia"/>
        </w:rPr>
      </w:pPr>
      <w:bookmarkStart w:id="223" w:name="research-questions-2"/>
      <w:bookmarkEnd w:id="223"/>
      <w:r>
        <w:t>Research Questions</w:t>
      </w:r>
    </w:p>
    <w:p w14:paraId="7BAE0BF2" w14:textId="77777777" w:rsidR="00C52655" w:rsidRDefault="000726B3">
      <w:pPr>
        <w:pStyle w:val="Compact"/>
        <w:numPr>
          <w:ilvl w:val="0"/>
          <w:numId w:val="13"/>
        </w:numPr>
      </w:pPr>
      <w:r>
        <w:t>Does flower number predict fruit number?</w:t>
      </w:r>
    </w:p>
    <w:p w14:paraId="5F0D2D50" w14:textId="77777777" w:rsidR="00C52655" w:rsidRDefault="000726B3">
      <w:pPr>
        <w:pStyle w:val="Compact"/>
        <w:numPr>
          <w:ilvl w:val="0"/>
          <w:numId w:val="13"/>
        </w:numPr>
      </w:pPr>
      <w:r>
        <w:t>Do larger cacti produce more flowers/fruits, or higher mass fruits than smaller cacti?</w:t>
      </w:r>
    </w:p>
    <w:p w14:paraId="17902D35" w14:textId="77777777" w:rsidR="00C52655" w:rsidRDefault="000726B3">
      <w:pPr>
        <w:pStyle w:val="Compact"/>
        <w:numPr>
          <w:ilvl w:val="0"/>
          <w:numId w:val="13"/>
        </w:numPr>
      </w:pPr>
      <w:r>
        <w:t>Do larger fruits produce more seeds, or higher mass seeds than smaller fruits?</w:t>
      </w:r>
    </w:p>
    <w:p w14:paraId="11230740" w14:textId="77777777" w:rsidR="00C52655" w:rsidRDefault="000726B3">
      <w:pPr>
        <w:pStyle w:val="Compact"/>
        <w:numPr>
          <w:ilvl w:val="0"/>
          <w:numId w:val="13"/>
        </w:numPr>
      </w:pPr>
      <w:r>
        <w:t xml:space="preserve">Are </w:t>
      </w:r>
      <w:proofErr w:type="spellStart"/>
      <w:r>
        <w:t>frugivorous</w:t>
      </w:r>
      <w:proofErr w:type="spellEnd"/>
      <w:r>
        <w:t xml:space="preserve"> birds more frequent at for larger cacti?</w:t>
      </w:r>
    </w:p>
    <w:p w14:paraId="07D9D02F" w14:textId="77777777" w:rsidR="00C52655" w:rsidRDefault="000726B3">
      <w:pPr>
        <w:pStyle w:val="Compact"/>
        <w:numPr>
          <w:ilvl w:val="0"/>
          <w:numId w:val="13"/>
        </w:numPr>
      </w:pPr>
      <w:r>
        <w:t>Are pollinating birds (hummingbirds) optimally foraging at larger cacti?</w:t>
      </w:r>
    </w:p>
    <w:p w14:paraId="4A145BD0" w14:textId="77777777" w:rsidR="00C52655" w:rsidRDefault="000726B3">
      <w:pPr>
        <w:pStyle w:val="Compact"/>
        <w:numPr>
          <w:ilvl w:val="0"/>
          <w:numId w:val="13"/>
        </w:numPr>
      </w:pPr>
      <w:r>
        <w:t>Do birds produce seed rain in favorable habitats for germinating seedlings (under a nurse shrub canopy)?</w:t>
      </w:r>
    </w:p>
    <w:p w14:paraId="0A131202" w14:textId="7B2FC440" w:rsidR="00C52655" w:rsidRDefault="000726B3">
      <w:pPr>
        <w:pStyle w:val="Heading2"/>
        <w:rPr>
          <w:rFonts w:hint="eastAsia"/>
        </w:rPr>
      </w:pPr>
      <w:bookmarkStart w:id="224" w:name="hypotheses"/>
      <w:bookmarkEnd w:id="224"/>
      <w:r>
        <w:t>Hypotheses</w:t>
      </w:r>
      <w:ins w:id="225" w:author="zenrunner" w:date="2018-11-18T14:46:00Z">
        <w:r w:rsidR="00DF254B">
          <w:t xml:space="preserve"> – same as above one clear H and </w:t>
        </w:r>
        <w:proofErr w:type="spellStart"/>
        <w:r w:rsidR="00DF254B">
          <w:t>preds</w:t>
        </w:r>
        <w:proofErr w:type="spellEnd"/>
        <w:r w:rsidR="00DF254B">
          <w:t xml:space="preserve"> </w:t>
        </w:r>
        <w:proofErr w:type="spellStart"/>
        <w:r w:rsidR="00DF254B">
          <w:t>et</w:t>
        </w:r>
        <w:r w:rsidR="006929BC">
          <w:t>c</w:t>
        </w:r>
      </w:ins>
      <w:proofErr w:type="spellEnd"/>
    </w:p>
    <w:p w14:paraId="18A6893B" w14:textId="77777777" w:rsidR="00C52655" w:rsidRDefault="000726B3">
      <w:pPr>
        <w:pStyle w:val="Compact"/>
        <w:numPr>
          <w:ilvl w:val="0"/>
          <w:numId w:val="14"/>
        </w:numPr>
      </w:pPr>
      <w:r>
        <w:t>Cacti size and flower, fruit, and seed production are positively related. Predictions:</w:t>
      </w:r>
    </w:p>
    <w:p w14:paraId="47EB603E" w14:textId="77777777" w:rsidR="00C52655" w:rsidRDefault="000726B3">
      <w:pPr>
        <w:pStyle w:val="Compact"/>
        <w:numPr>
          <w:ilvl w:val="0"/>
          <w:numId w:val="15"/>
        </w:numPr>
      </w:pPr>
      <w:r>
        <w:t>Larger cacti will produce more flowers, fruits, and seeds, as well as more massive fruits and seeds.</w:t>
      </w:r>
    </w:p>
    <w:p w14:paraId="2BD81320" w14:textId="77777777" w:rsidR="00C52655" w:rsidRDefault="000726B3">
      <w:pPr>
        <w:pStyle w:val="Compact"/>
        <w:numPr>
          <w:ilvl w:val="0"/>
          <w:numId w:val="16"/>
        </w:numPr>
      </w:pPr>
      <w:r>
        <w:t xml:space="preserve">Bird </w:t>
      </w:r>
      <w:proofErr w:type="spellStart"/>
      <w:r>
        <w:t>frugivory</w:t>
      </w:r>
      <w:proofErr w:type="spellEnd"/>
      <w:r>
        <w:t xml:space="preserve"> and pollination optimally forage at cacti. Predictions:</w:t>
      </w:r>
    </w:p>
    <w:p w14:paraId="1B627BFB" w14:textId="77777777" w:rsidR="00C52655" w:rsidRDefault="000726B3">
      <w:pPr>
        <w:pStyle w:val="Compact"/>
        <w:numPr>
          <w:ilvl w:val="0"/>
          <w:numId w:val="17"/>
        </w:numPr>
      </w:pPr>
      <w:r>
        <w:t>Birds will more frequently pollinate larger cacti, which have more flowers.</w:t>
      </w:r>
    </w:p>
    <w:p w14:paraId="2C3B1F5B" w14:textId="77777777" w:rsidR="00C52655" w:rsidRDefault="000726B3">
      <w:pPr>
        <w:pStyle w:val="Compact"/>
        <w:numPr>
          <w:ilvl w:val="0"/>
          <w:numId w:val="17"/>
        </w:numPr>
      </w:pPr>
      <w:r>
        <w:t>Birds will more frequently eat fruit at larger cacti, which have larger/more fruits.</w:t>
      </w:r>
    </w:p>
    <w:p w14:paraId="732EB15C" w14:textId="77777777" w:rsidR="00C52655" w:rsidRDefault="000726B3">
      <w:pPr>
        <w:pStyle w:val="Compact"/>
        <w:numPr>
          <w:ilvl w:val="0"/>
          <w:numId w:val="18"/>
        </w:numPr>
      </w:pPr>
      <w:proofErr w:type="spellStart"/>
      <w:r>
        <w:t>Frugivorous</w:t>
      </w:r>
      <w:proofErr w:type="spellEnd"/>
      <w:r>
        <w:t xml:space="preserve"> birds are perching in spaces for depositing seed rain in optimal germination habitats (under nurse plant shrubs). Predictions:</w:t>
      </w:r>
    </w:p>
    <w:p w14:paraId="61570550" w14:textId="77777777" w:rsidR="00C52655" w:rsidRDefault="000726B3">
      <w:pPr>
        <w:pStyle w:val="Compact"/>
        <w:numPr>
          <w:ilvl w:val="0"/>
          <w:numId w:val="19"/>
        </w:numPr>
      </w:pPr>
      <w:proofErr w:type="spellStart"/>
      <w:r>
        <w:t>Frugivorous</w:t>
      </w:r>
      <w:proofErr w:type="spellEnd"/>
      <w:r>
        <w:t xml:space="preserve"> birds will be found more often perching above nurse plant canopies than in open areas.</w:t>
      </w:r>
    </w:p>
    <w:p w14:paraId="6273C7AB" w14:textId="77777777" w:rsidR="00C52655" w:rsidRDefault="000726B3">
      <w:pPr>
        <w:pStyle w:val="Heading2"/>
        <w:rPr>
          <w:rFonts w:hint="eastAsia"/>
        </w:rPr>
      </w:pPr>
      <w:bookmarkStart w:id="226" w:name="treatments"/>
      <w:bookmarkEnd w:id="226"/>
      <w:r>
        <w:t>Treatments</w:t>
      </w:r>
    </w:p>
    <w:p w14:paraId="0EBFE3C2" w14:textId="77777777" w:rsidR="00C52655" w:rsidRDefault="000726B3">
      <w:pPr>
        <w:pStyle w:val="Compact"/>
        <w:numPr>
          <w:ilvl w:val="0"/>
          <w:numId w:val="20"/>
        </w:numPr>
      </w:pPr>
      <w:proofErr w:type="spellStart"/>
      <w:r>
        <w:rPr>
          <w:b/>
        </w:rPr>
        <w:t>Mesohabitat</w:t>
      </w:r>
      <w:proofErr w:type="spellEnd"/>
      <w:r>
        <w:t>: Open/Cactus</w:t>
      </w:r>
    </w:p>
    <w:p w14:paraId="72914DE2" w14:textId="77777777" w:rsidR="00C52655" w:rsidRDefault="000726B3">
      <w:pPr>
        <w:pStyle w:val="Compact"/>
        <w:numPr>
          <w:ilvl w:val="0"/>
          <w:numId w:val="20"/>
        </w:numPr>
      </w:pPr>
      <w:r>
        <w:rPr>
          <w:i/>
        </w:rPr>
        <w:t xml:space="preserve">Open is the control for cactus </w:t>
      </w:r>
      <w:proofErr w:type="spellStart"/>
      <w:r>
        <w:rPr>
          <w:i/>
        </w:rPr>
        <w:t>presense</w:t>
      </w:r>
      <w:proofErr w:type="spellEnd"/>
      <w:r>
        <w:rPr>
          <w:i/>
        </w:rPr>
        <w:t>.</w:t>
      </w:r>
    </w:p>
    <w:p w14:paraId="4B65D116" w14:textId="77777777" w:rsidR="00C52655" w:rsidRDefault="000726B3">
      <w:pPr>
        <w:pStyle w:val="Compact"/>
        <w:numPr>
          <w:ilvl w:val="0"/>
          <w:numId w:val="20"/>
        </w:numPr>
      </w:pPr>
      <w:proofErr w:type="spellStart"/>
      <w:r>
        <w:rPr>
          <w:b/>
        </w:rPr>
        <w:t>Mesohabitat</w:t>
      </w:r>
      <w:proofErr w:type="spellEnd"/>
      <w:r>
        <w:t>: Open/Nurse Shrub</w:t>
      </w:r>
    </w:p>
    <w:p w14:paraId="1C1307BF" w14:textId="77777777" w:rsidR="00C52655" w:rsidRDefault="000726B3">
      <w:pPr>
        <w:pStyle w:val="Compact"/>
        <w:numPr>
          <w:ilvl w:val="0"/>
          <w:numId w:val="20"/>
        </w:numPr>
      </w:pPr>
      <w:r>
        <w:rPr>
          <w:i/>
        </w:rPr>
        <w:t xml:space="preserve">Open is the control for nurse shrub </w:t>
      </w:r>
      <w:proofErr w:type="spellStart"/>
      <w:r>
        <w:rPr>
          <w:i/>
        </w:rPr>
        <w:t>presense</w:t>
      </w:r>
      <w:proofErr w:type="spellEnd"/>
      <w:r>
        <w:rPr>
          <w:i/>
        </w:rPr>
        <w:t>.</w:t>
      </w:r>
    </w:p>
    <w:p w14:paraId="211CDA31" w14:textId="77777777" w:rsidR="00C52655" w:rsidRDefault="000726B3">
      <w:pPr>
        <w:pStyle w:val="Compact"/>
        <w:numPr>
          <w:ilvl w:val="0"/>
          <w:numId w:val="20"/>
        </w:numPr>
      </w:pPr>
      <w:r>
        <w:rPr>
          <w:b/>
        </w:rPr>
        <w:t>Size of cactus individual</w:t>
      </w:r>
      <w:r>
        <w:t>: Large, medium, small</w:t>
      </w:r>
    </w:p>
    <w:p w14:paraId="6AEB5F4B" w14:textId="77777777" w:rsidR="00C52655" w:rsidRDefault="000726B3">
      <w:pPr>
        <w:pStyle w:val="Compact"/>
        <w:numPr>
          <w:ilvl w:val="0"/>
          <w:numId w:val="20"/>
        </w:numPr>
      </w:pPr>
      <w:r>
        <w:rPr>
          <w:b/>
        </w:rPr>
        <w:t>Percentage of fruit on cactus</w:t>
      </w:r>
      <w:r>
        <w:t>: 0%, 50%, 100%</w:t>
      </w:r>
    </w:p>
    <w:p w14:paraId="62B3A3C0" w14:textId="77777777" w:rsidR="00C52655" w:rsidRDefault="000726B3">
      <w:pPr>
        <w:pStyle w:val="Compact"/>
        <w:numPr>
          <w:ilvl w:val="0"/>
          <w:numId w:val="20"/>
        </w:numPr>
      </w:pPr>
      <w:r>
        <w:rPr>
          <w:i/>
        </w:rPr>
        <w:lastRenderedPageBreak/>
        <w:t>0% fruit on cactus is the negative control, 100% fruit on cactus is positive control for fruit abundance</w:t>
      </w:r>
    </w:p>
    <w:p w14:paraId="209DDEFC" w14:textId="77777777" w:rsidR="00C52655" w:rsidRDefault="000726B3">
      <w:pPr>
        <w:pStyle w:val="Heading2"/>
        <w:rPr>
          <w:rFonts w:hint="eastAsia"/>
        </w:rPr>
      </w:pPr>
      <w:bookmarkStart w:id="227" w:name="response-variables-1"/>
      <w:bookmarkEnd w:id="227"/>
      <w:r>
        <w:t>Response variables</w:t>
      </w:r>
    </w:p>
    <w:p w14:paraId="6380220A" w14:textId="77777777" w:rsidR="00C52655" w:rsidRDefault="000726B3">
      <w:pPr>
        <w:pStyle w:val="Compact"/>
        <w:numPr>
          <w:ilvl w:val="0"/>
          <w:numId w:val="21"/>
        </w:numPr>
      </w:pPr>
      <w:r>
        <w:t>Mass of individual fruits</w:t>
      </w:r>
    </w:p>
    <w:p w14:paraId="45A6D830" w14:textId="77777777" w:rsidR="00C52655" w:rsidRDefault="000726B3">
      <w:pPr>
        <w:pStyle w:val="Compact"/>
        <w:numPr>
          <w:ilvl w:val="0"/>
          <w:numId w:val="21"/>
        </w:numPr>
      </w:pPr>
      <w:r>
        <w:t>Mass of individual seeds</w:t>
      </w:r>
    </w:p>
    <w:p w14:paraId="2CC07B43" w14:textId="77777777" w:rsidR="00C52655" w:rsidRDefault="000726B3">
      <w:pPr>
        <w:pStyle w:val="Compact"/>
        <w:numPr>
          <w:ilvl w:val="0"/>
          <w:numId w:val="21"/>
        </w:numPr>
      </w:pPr>
      <w:r>
        <w:t>Number of flowers per cactus</w:t>
      </w:r>
    </w:p>
    <w:p w14:paraId="6F457A4D" w14:textId="77777777" w:rsidR="00C52655" w:rsidRDefault="000726B3">
      <w:pPr>
        <w:pStyle w:val="Compact"/>
        <w:numPr>
          <w:ilvl w:val="0"/>
          <w:numId w:val="21"/>
        </w:numPr>
      </w:pPr>
      <w:r>
        <w:t>Number of fruits per cactus</w:t>
      </w:r>
    </w:p>
    <w:p w14:paraId="5771C851" w14:textId="77777777" w:rsidR="00C52655" w:rsidRDefault="000726B3">
      <w:pPr>
        <w:pStyle w:val="Compact"/>
        <w:numPr>
          <w:ilvl w:val="0"/>
          <w:numId w:val="21"/>
        </w:numPr>
      </w:pPr>
      <w:r>
        <w:t>Number of seeds per fruit</w:t>
      </w:r>
    </w:p>
    <w:p w14:paraId="431EBE71" w14:textId="77777777" w:rsidR="00C52655" w:rsidRDefault="000726B3">
      <w:pPr>
        <w:pStyle w:val="Compact"/>
        <w:numPr>
          <w:ilvl w:val="0"/>
          <w:numId w:val="21"/>
        </w:numPr>
      </w:pPr>
      <w:r>
        <w:t>Species richness and diversity per cactus/shrub</w:t>
      </w:r>
    </w:p>
    <w:p w14:paraId="0D7CC7ED" w14:textId="77777777" w:rsidR="00C52655" w:rsidRDefault="000726B3">
      <w:pPr>
        <w:pStyle w:val="Compact"/>
        <w:numPr>
          <w:ilvl w:val="0"/>
          <w:numId w:val="21"/>
        </w:numPr>
      </w:pPr>
      <w:proofErr w:type="gramStart"/>
      <w:r>
        <w:t>during</w:t>
      </w:r>
      <w:proofErr w:type="gramEnd"/>
      <w:r>
        <w:t xml:space="preserve"> both flowering and fruiting season</w:t>
      </w:r>
    </w:p>
    <w:p w14:paraId="070E7E88" w14:textId="77777777" w:rsidR="00C52655" w:rsidRDefault="000726B3">
      <w:pPr>
        <w:pStyle w:val="Compact"/>
        <w:numPr>
          <w:ilvl w:val="0"/>
          <w:numId w:val="21"/>
        </w:numPr>
      </w:pPr>
      <w:r>
        <w:t xml:space="preserve">Proportion of </w:t>
      </w:r>
      <w:proofErr w:type="spellStart"/>
      <w:r>
        <w:t>frugivorous</w:t>
      </w:r>
      <w:proofErr w:type="spellEnd"/>
      <w:r>
        <w:t xml:space="preserve"> birds present relative to other species per cactus</w:t>
      </w:r>
    </w:p>
    <w:p w14:paraId="5218DA0F" w14:textId="77777777" w:rsidR="00C52655" w:rsidRDefault="000726B3">
      <w:pPr>
        <w:pStyle w:val="Compact"/>
        <w:numPr>
          <w:ilvl w:val="0"/>
          <w:numId w:val="21"/>
        </w:numPr>
      </w:pPr>
      <w:proofErr w:type="gramStart"/>
      <w:r>
        <w:t>during</w:t>
      </w:r>
      <w:proofErr w:type="gramEnd"/>
      <w:r>
        <w:t xml:space="preserve"> both flowering and fruiting season</w:t>
      </w:r>
    </w:p>
    <w:p w14:paraId="1E724333" w14:textId="77777777" w:rsidR="00C52655" w:rsidRDefault="000726B3">
      <w:pPr>
        <w:pStyle w:val="Compact"/>
        <w:numPr>
          <w:ilvl w:val="0"/>
          <w:numId w:val="21"/>
        </w:numPr>
      </w:pPr>
      <w:r>
        <w:t>Species richness and diversity per nurse shrub</w:t>
      </w:r>
    </w:p>
    <w:p w14:paraId="2088B586" w14:textId="77777777" w:rsidR="00C52655" w:rsidRDefault="000726B3">
      <w:pPr>
        <w:pStyle w:val="Compact"/>
        <w:numPr>
          <w:ilvl w:val="0"/>
          <w:numId w:val="21"/>
        </w:numPr>
      </w:pPr>
      <w:r>
        <w:t xml:space="preserve">Proportion of </w:t>
      </w:r>
      <w:proofErr w:type="spellStart"/>
      <w:r>
        <w:t>frugivorous</w:t>
      </w:r>
      <w:proofErr w:type="spellEnd"/>
      <w:r>
        <w:t xml:space="preserve"> birds present relative to other species per nurse shrub</w:t>
      </w:r>
    </w:p>
    <w:p w14:paraId="37A89FC9" w14:textId="77777777" w:rsidR="00C52655" w:rsidRDefault="000726B3">
      <w:pPr>
        <w:pStyle w:val="Heading2"/>
        <w:rPr>
          <w:rFonts w:hint="eastAsia"/>
        </w:rPr>
      </w:pPr>
      <w:bookmarkStart w:id="228" w:name="methods"/>
      <w:bookmarkEnd w:id="228"/>
      <w:r>
        <w:t>Methods</w:t>
      </w:r>
    </w:p>
    <w:p w14:paraId="5B06AE25" w14:textId="77777777" w:rsidR="00C52655" w:rsidRDefault="000726B3">
      <w:pPr>
        <w:pStyle w:val="FirstParagraph"/>
      </w:pPr>
      <w:r>
        <w:t xml:space="preserve">All methods in regards to density, flowering, </w:t>
      </w:r>
      <w:proofErr w:type="gramStart"/>
      <w:r>
        <w:t>fruiting</w:t>
      </w:r>
      <w:proofErr w:type="gramEnd"/>
      <w:r>
        <w:t>, and seed manipulations/measurements will be the same as in Chapter 2. Additionally, the methods to monitor bird species will also remain the same (camera trapping, audio recording, focal observations, and walking surveys).</w:t>
      </w:r>
    </w:p>
    <w:p w14:paraId="2A53B043" w14:textId="4CE5159A" w:rsidR="00C52655" w:rsidRDefault="000726B3">
      <w:pPr>
        <w:pStyle w:val="BodyText"/>
      </w:pPr>
      <w:r>
        <w:t>What will differ, however, is an additional component where we explore the saguaro’s need to germinate under a nurse plant’s canopy (Turner et al. 1966).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and 2 unidirectional audio recorders, one facing the shrub and one facing the open. We will only perform this protocol during the fruiting season.</w:t>
      </w:r>
      <w:ins w:id="229" w:author="zenrunner" w:date="2018-11-18T14:47:00Z">
        <w:r w:rsidR="008D130F">
          <w:t xml:space="preserve"> OK – not a perfect fit but we have time to plan later.</w:t>
        </w:r>
      </w:ins>
    </w:p>
    <w:p w14:paraId="679DC69D" w14:textId="77777777" w:rsidR="00C52655" w:rsidRDefault="000726B3">
      <w:pPr>
        <w:pStyle w:val="Heading1"/>
        <w:rPr>
          <w:rFonts w:hint="eastAsia"/>
        </w:rPr>
      </w:pPr>
      <w:bookmarkStart w:id="230" w:name="future-work"/>
      <w:bookmarkEnd w:id="230"/>
      <w:r>
        <w:t>Future Work</w:t>
      </w:r>
    </w:p>
    <w:p w14:paraId="2AD971CB" w14:textId="77777777" w:rsidR="00C52655" w:rsidRDefault="000726B3">
      <w:pPr>
        <w:pStyle w:val="FirstParagraph"/>
      </w:pPr>
      <w:r>
        <w:t xml:space="preserve">This study opens up at least two side projects, potentially to be conducted by an undergraduate research assistant. One would be linking bird </w:t>
      </w:r>
      <w:proofErr w:type="spellStart"/>
      <w:r>
        <w:t>frugivory</w:t>
      </w:r>
      <w:proofErr w:type="spellEnd"/>
      <w:r>
        <w:t xml:space="preserve"> to seed shadow using seed trays placed under different </w:t>
      </w:r>
      <w:proofErr w:type="spellStart"/>
      <w:r>
        <w:t>mesohabitats</w:t>
      </w:r>
      <w:proofErr w:type="spellEnd"/>
      <w:r>
        <w:t>. For example, the trays could be placed under nurse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14:paraId="30BA1601" w14:textId="77777777" w:rsidR="003B3697" w:rsidRDefault="003B3697">
      <w:pPr>
        <w:rPr>
          <w:ins w:id="231" w:author="zenrunner" w:date="2018-11-18T14:29:00Z"/>
          <w:rFonts w:asciiTheme="majorHAnsi" w:eastAsiaTheme="majorEastAsia" w:hAnsiTheme="majorHAnsi" w:cstheme="majorBidi" w:hint="eastAsia"/>
          <w:b/>
          <w:bCs/>
          <w:color w:val="345A8A" w:themeColor="accent1" w:themeShade="B5"/>
          <w:sz w:val="32"/>
          <w:szCs w:val="32"/>
        </w:rPr>
      </w:pPr>
      <w:bookmarkStart w:id="232" w:name="references"/>
      <w:bookmarkEnd w:id="232"/>
      <w:ins w:id="233" w:author="zenrunner" w:date="2018-11-18T14:29:00Z">
        <w:r>
          <w:rPr>
            <w:rFonts w:hint="eastAsia"/>
          </w:rPr>
          <w:br w:type="page"/>
        </w:r>
      </w:ins>
    </w:p>
    <w:p w14:paraId="72EF3CC7" w14:textId="7D729B3B" w:rsidR="00C52655" w:rsidRDefault="000726B3">
      <w:pPr>
        <w:pStyle w:val="Heading1"/>
        <w:rPr>
          <w:ins w:id="234" w:author="zenrunner" w:date="2018-11-18T14:48:00Z"/>
        </w:rPr>
      </w:pPr>
      <w:r>
        <w:lastRenderedPageBreak/>
        <w:t>References</w:t>
      </w:r>
    </w:p>
    <w:p w14:paraId="460B8DB8" w14:textId="77777777" w:rsidR="0034629C" w:rsidRDefault="0034629C" w:rsidP="0034629C">
      <w:pPr>
        <w:pStyle w:val="BodyText"/>
        <w:rPr>
          <w:ins w:id="235" w:author="zenrunner" w:date="2018-11-18T14:48:00Z"/>
        </w:rPr>
        <w:pPrChange w:id="236" w:author="zenrunner" w:date="2018-11-18T14:48:00Z">
          <w:pPr>
            <w:pStyle w:val="Heading1"/>
          </w:pPr>
        </w:pPrChange>
      </w:pPr>
    </w:p>
    <w:p w14:paraId="4E853EF1" w14:textId="77777777" w:rsidR="0034629C" w:rsidRDefault="0034629C" w:rsidP="0034629C">
      <w:pPr>
        <w:widowControl w:val="0"/>
        <w:autoSpaceDE w:val="0"/>
        <w:autoSpaceDN w:val="0"/>
        <w:adjustRightInd w:val="0"/>
        <w:spacing w:after="0"/>
        <w:ind w:left="720" w:right="-720" w:hanging="720"/>
        <w:rPr>
          <w:ins w:id="237" w:author="zenrunner" w:date="2018-11-18T14:48:00Z"/>
          <w:rFonts w:ascii="Helvetica" w:hAnsi="Helvetica" w:cs="Helvetica"/>
        </w:rPr>
      </w:pPr>
      <w:proofErr w:type="spellStart"/>
      <w:ins w:id="238" w:author="zenrunner" w:date="2018-11-18T14:48:00Z">
        <w:r>
          <w:rPr>
            <w:rFonts w:ascii="Helvetica" w:hAnsi="Helvetica" w:cs="Helvetica"/>
          </w:rPr>
          <w:t>Lortie</w:t>
        </w:r>
        <w:proofErr w:type="spellEnd"/>
        <w:r>
          <w:rPr>
            <w:rFonts w:ascii="Helvetica" w:hAnsi="Helvetica" w:cs="Helvetica"/>
          </w:rPr>
          <w:t xml:space="preserve">, C. J., </w:t>
        </w:r>
        <w:proofErr w:type="spellStart"/>
        <w:r>
          <w:rPr>
            <w:rFonts w:ascii="Helvetica" w:hAnsi="Helvetica" w:cs="Helvetica"/>
          </w:rPr>
          <w:t>Filazzola</w:t>
        </w:r>
        <w:proofErr w:type="spellEnd"/>
        <w:r>
          <w:rPr>
            <w:rFonts w:ascii="Helvetica" w:hAnsi="Helvetica" w:cs="Helvetica"/>
          </w:rPr>
          <w:t xml:space="preserve">, A. and </w:t>
        </w:r>
        <w:proofErr w:type="spellStart"/>
        <w:r>
          <w:rPr>
            <w:rFonts w:ascii="Helvetica" w:hAnsi="Helvetica" w:cs="Helvetica"/>
          </w:rPr>
          <w:t>Sotomayor</w:t>
        </w:r>
        <w:proofErr w:type="spellEnd"/>
        <w:r>
          <w:rPr>
            <w:rFonts w:ascii="Helvetica" w:hAnsi="Helvetica" w:cs="Helvetica"/>
          </w:rPr>
          <w:t>, D. A. 2016. Functional assessment of animal interactions with shrub-facilitation complexes: a formal synthesis and conceptual framework. - Functional Ecology 30: 41-51.</w:t>
        </w:r>
      </w:ins>
    </w:p>
    <w:p w14:paraId="4448B86A" w14:textId="77777777" w:rsidR="0034629C" w:rsidRPr="0034629C" w:rsidRDefault="0034629C" w:rsidP="0034629C">
      <w:pPr>
        <w:pStyle w:val="BodyText"/>
        <w:pPrChange w:id="239" w:author="zenrunner" w:date="2018-11-18T14:48:00Z">
          <w:pPr>
            <w:pStyle w:val="Heading1"/>
          </w:pPr>
        </w:pPrChange>
      </w:pPr>
      <w:bookmarkStart w:id="240" w:name="_GoBack"/>
      <w:bookmarkEnd w:id="240"/>
    </w:p>
    <w:p w14:paraId="5EFB9BCC" w14:textId="77777777" w:rsidR="00C52655" w:rsidRDefault="000726B3">
      <w:pPr>
        <w:pStyle w:val="Bibliography"/>
      </w:pPr>
      <w:proofErr w:type="gramStart"/>
      <w:r>
        <w:t>Andre, J. M. 2006.</w:t>
      </w:r>
      <w:proofErr w:type="gramEnd"/>
      <w:r>
        <w:t xml:space="preserve"> “Vascular Flora of the Granite Mountains, San Bernardino County: An Annotated Checklist.” </w:t>
      </w:r>
      <w:proofErr w:type="spellStart"/>
      <w:proofErr w:type="gramStart"/>
      <w:r>
        <w:rPr>
          <w:i/>
        </w:rPr>
        <w:t>Crossosoma</w:t>
      </w:r>
      <w:proofErr w:type="spellEnd"/>
      <w:r>
        <w:t xml:space="preserve"> 32 (2): 38–74.</w:t>
      </w:r>
      <w:proofErr w:type="gramEnd"/>
    </w:p>
    <w:p w14:paraId="7594C489" w14:textId="77777777" w:rsidR="00C52655" w:rsidRDefault="000726B3">
      <w:pPr>
        <w:pStyle w:val="Bibliography"/>
      </w:pPr>
      <w:proofErr w:type="spellStart"/>
      <w:r>
        <w:t>Angelini</w:t>
      </w:r>
      <w:proofErr w:type="spellEnd"/>
      <w:r>
        <w:t xml:space="preserve">, Christine, Andrew H. </w:t>
      </w:r>
      <w:proofErr w:type="spellStart"/>
      <w:r>
        <w:t>Altieri</w:t>
      </w:r>
      <w:proofErr w:type="spellEnd"/>
      <w:r>
        <w:t xml:space="preserve">, Brian R. Silliman, and Mark D. </w:t>
      </w:r>
      <w:proofErr w:type="spellStart"/>
      <w:r>
        <w:t>Bertness</w:t>
      </w:r>
      <w:proofErr w:type="spellEnd"/>
      <w:r>
        <w:t xml:space="preserve">. 2011. “Interactions Among Foundation Species and Their Consequences for Community Organization, Biodiversity, and Conservation.” </w:t>
      </w:r>
      <w:proofErr w:type="spellStart"/>
      <w:proofErr w:type="gramStart"/>
      <w:r>
        <w:rPr>
          <w:i/>
        </w:rPr>
        <w:t>BioScience</w:t>
      </w:r>
      <w:proofErr w:type="spellEnd"/>
      <w:r>
        <w:t xml:space="preserve"> 61 (10): 782–89.</w:t>
      </w:r>
      <w:proofErr w:type="gramEnd"/>
      <w:r>
        <w:t xml:space="preserve"> </w:t>
      </w:r>
      <w:proofErr w:type="gramStart"/>
      <w:r>
        <w:t>doi</w:t>
      </w:r>
      <w:proofErr w:type="gramEnd"/>
      <w:r>
        <w:t>:</w:t>
      </w:r>
      <w:hyperlink r:id="rId8">
        <w:r>
          <w:rPr>
            <w:rStyle w:val="Hyperlink"/>
          </w:rPr>
          <w:t>10.1525/bio.2011.61.10.8</w:t>
        </w:r>
      </w:hyperlink>
      <w:r>
        <w:t>.</w:t>
      </w:r>
    </w:p>
    <w:p w14:paraId="6744BD65" w14:textId="77777777" w:rsidR="00C52655" w:rsidRDefault="000726B3">
      <w:pPr>
        <w:pStyle w:val="Bibliography"/>
      </w:pPr>
      <w:proofErr w:type="spellStart"/>
      <w:r>
        <w:t>Bertness</w:t>
      </w:r>
      <w:proofErr w:type="spellEnd"/>
      <w:r>
        <w:t xml:space="preserve">, Mark D. M.D., and Ragan Callaway. 1994. “Positive Interactions in Communities.” </w:t>
      </w:r>
      <w:proofErr w:type="gramStart"/>
      <w:r>
        <w:rPr>
          <w:i/>
        </w:rPr>
        <w:t>Tree</w:t>
      </w:r>
      <w:r>
        <w:t xml:space="preserve"> 9 (5): 191–93.</w:t>
      </w:r>
      <w:proofErr w:type="gramEnd"/>
      <w:r>
        <w:t xml:space="preserve"> </w:t>
      </w:r>
      <w:proofErr w:type="gramStart"/>
      <w:r>
        <w:t>doi</w:t>
      </w:r>
      <w:proofErr w:type="gramEnd"/>
      <w:r>
        <w:t>:</w:t>
      </w:r>
      <w:hyperlink r:id="rId9">
        <w:r>
          <w:rPr>
            <w:rStyle w:val="Hyperlink"/>
          </w:rPr>
          <w:t>10.1016/0169-5347(94)90088-4</w:t>
        </w:r>
      </w:hyperlink>
      <w:r>
        <w:t>.</w:t>
      </w:r>
    </w:p>
    <w:p w14:paraId="5322AED2" w14:textId="77777777" w:rsidR="00C52655" w:rsidRDefault="000726B3">
      <w:pPr>
        <w:pStyle w:val="Bibliography"/>
      </w:pPr>
      <w:proofErr w:type="gramStart"/>
      <w:r>
        <w:t>Callaway, Ragan M. 1997.</w:t>
      </w:r>
      <w:proofErr w:type="gramEnd"/>
      <w:r>
        <w:t xml:space="preserve"> “Positive Interactions in Plant Communities and the Individualistic-Continuum Concept.” </w:t>
      </w:r>
      <w:proofErr w:type="spellStart"/>
      <w:proofErr w:type="gramStart"/>
      <w:r>
        <w:rPr>
          <w:i/>
        </w:rPr>
        <w:t>Oecologia</w:t>
      </w:r>
      <w:proofErr w:type="spellEnd"/>
      <w:r>
        <w:t xml:space="preserve"> 112: 143–49.</w:t>
      </w:r>
      <w:proofErr w:type="gramEnd"/>
    </w:p>
    <w:p w14:paraId="7499940A" w14:textId="77777777" w:rsidR="00C52655" w:rsidRDefault="000726B3">
      <w:pPr>
        <w:pStyle w:val="Bibliography"/>
      </w:pPr>
      <w:proofErr w:type="spellStart"/>
      <w:r>
        <w:t>Darras</w:t>
      </w:r>
      <w:proofErr w:type="spellEnd"/>
      <w:r>
        <w:t xml:space="preserve">, Kevin, </w:t>
      </w:r>
      <w:proofErr w:type="spellStart"/>
      <w:r>
        <w:t>Péter</w:t>
      </w:r>
      <w:proofErr w:type="spellEnd"/>
      <w:r>
        <w:t xml:space="preserve"> </w:t>
      </w:r>
      <w:proofErr w:type="spellStart"/>
      <w:r>
        <w:t>Batáry</w:t>
      </w:r>
      <w:proofErr w:type="spellEnd"/>
      <w:r>
        <w:t xml:space="preserve">, Brett Furnas, Antonio </w:t>
      </w:r>
      <w:proofErr w:type="spellStart"/>
      <w:r>
        <w:t>Celis</w:t>
      </w:r>
      <w:proofErr w:type="spellEnd"/>
      <w:r>
        <w:t xml:space="preserve">-Murillo, Steven L. Van </w:t>
      </w:r>
      <w:proofErr w:type="spellStart"/>
      <w:r>
        <w:t>Wilgenburg</w:t>
      </w:r>
      <w:proofErr w:type="spellEnd"/>
      <w:r>
        <w:t xml:space="preserve">, </w:t>
      </w:r>
      <w:proofErr w:type="spellStart"/>
      <w:r>
        <w:t>Yeni</w:t>
      </w:r>
      <w:proofErr w:type="spellEnd"/>
      <w:r>
        <w:t xml:space="preserve"> A. </w:t>
      </w:r>
      <w:proofErr w:type="spellStart"/>
      <w:r>
        <w:t>Mulyani</w:t>
      </w:r>
      <w:proofErr w:type="spellEnd"/>
      <w:r>
        <w:t xml:space="preserve">, and </w:t>
      </w:r>
      <w:proofErr w:type="spellStart"/>
      <w:r>
        <w:t>Teja</w:t>
      </w:r>
      <w:proofErr w:type="spellEnd"/>
      <w:r>
        <w:t xml:space="preserve"> </w:t>
      </w:r>
      <w:proofErr w:type="spellStart"/>
      <w:r>
        <w:t>Tscharntke</w:t>
      </w:r>
      <w:proofErr w:type="spellEnd"/>
      <w:r>
        <w:t xml:space="preserve">. 2018. “Comparing the Sampling Performance of Sound Recorders Versus Point Counts in Bird Surveys: A Meta-Analysis.” </w:t>
      </w:r>
      <w:proofErr w:type="gramStart"/>
      <w:r>
        <w:rPr>
          <w:i/>
        </w:rPr>
        <w:t>Journal of Applied Ecology</w:t>
      </w:r>
      <w:r>
        <w:t>, no.</w:t>
      </w:r>
      <w:proofErr w:type="gramEnd"/>
      <w:r>
        <w:t xml:space="preserve"> June: 2575–86. </w:t>
      </w:r>
      <w:proofErr w:type="gramStart"/>
      <w:r>
        <w:t>doi</w:t>
      </w:r>
      <w:proofErr w:type="gramEnd"/>
      <w:r>
        <w:t>:</w:t>
      </w:r>
      <w:hyperlink r:id="rId10">
        <w:r>
          <w:rPr>
            <w:rStyle w:val="Hyperlink"/>
          </w:rPr>
          <w:t>10.1111/1365-2664.13229</w:t>
        </w:r>
      </w:hyperlink>
      <w:r>
        <w:t>.</w:t>
      </w:r>
    </w:p>
    <w:p w14:paraId="42D13719" w14:textId="77777777" w:rsidR="00C52655" w:rsidRDefault="000726B3">
      <w:pPr>
        <w:pStyle w:val="Bibliography"/>
      </w:pPr>
      <w:proofErr w:type="spellStart"/>
      <w:proofErr w:type="gramStart"/>
      <w:r>
        <w:t>Drezner</w:t>
      </w:r>
      <w:proofErr w:type="spellEnd"/>
      <w:r>
        <w:t>, T. Dawn.</w:t>
      </w:r>
      <w:proofErr w:type="gramEnd"/>
      <w:r>
        <w:t xml:space="preserve"> 2010. “Nurse Tree Canopy Shape, the </w:t>
      </w:r>
      <w:proofErr w:type="spellStart"/>
      <w:r>
        <w:t>Subcanopy</w:t>
      </w:r>
      <w:proofErr w:type="spellEnd"/>
      <w:r>
        <w:t xml:space="preserve"> Distribution of Cacti, and Facilitation in the Sonoran Desert.” </w:t>
      </w:r>
      <w:r>
        <w:rPr>
          <w:i/>
        </w:rPr>
        <w:t>The Journal of the Torrey Botanical Society</w:t>
      </w:r>
      <w:r>
        <w:t xml:space="preserve"> 137 (2–3): 277–86. </w:t>
      </w:r>
      <w:proofErr w:type="gramStart"/>
      <w:r>
        <w:t>doi</w:t>
      </w:r>
      <w:proofErr w:type="gramEnd"/>
      <w:r>
        <w:t>:</w:t>
      </w:r>
      <w:hyperlink r:id="rId11">
        <w:r>
          <w:rPr>
            <w:rStyle w:val="Hyperlink"/>
          </w:rPr>
          <w:t>10.3159/09-RA-069R1.1</w:t>
        </w:r>
      </w:hyperlink>
      <w:r>
        <w:t>.</w:t>
      </w:r>
    </w:p>
    <w:p w14:paraId="6F3B9079" w14:textId="77777777" w:rsidR="00C52655" w:rsidRDefault="000726B3">
      <w:pPr>
        <w:pStyle w:val="Bibliography"/>
      </w:pPr>
      <w:proofErr w:type="spellStart"/>
      <w:r>
        <w:t>Drezner</w:t>
      </w:r>
      <w:proofErr w:type="spellEnd"/>
      <w:r>
        <w:t xml:space="preserve">, </w:t>
      </w:r>
      <w:proofErr w:type="spellStart"/>
      <w:r>
        <w:t>Taly</w:t>
      </w:r>
      <w:proofErr w:type="spellEnd"/>
      <w:r>
        <w:t xml:space="preserve"> D., and Colleen M. </w:t>
      </w:r>
      <w:proofErr w:type="spellStart"/>
      <w:r>
        <w:t>Garrity</w:t>
      </w:r>
      <w:proofErr w:type="spellEnd"/>
      <w:r>
        <w:t xml:space="preserve">. 2003. “Saguaro Distribution Under Nurse Plants in Arizona’s Sonoran Desert: Directional and Microclimate Influences.” </w:t>
      </w:r>
      <w:proofErr w:type="gramStart"/>
      <w:r>
        <w:rPr>
          <w:i/>
        </w:rPr>
        <w:t>Professional Geographer</w:t>
      </w:r>
      <w:r>
        <w:t xml:space="preserve"> 55 (4): 505–12.</w:t>
      </w:r>
      <w:proofErr w:type="gramEnd"/>
      <w:r>
        <w:t xml:space="preserve"> </w:t>
      </w:r>
      <w:proofErr w:type="gramStart"/>
      <w:r>
        <w:t>doi</w:t>
      </w:r>
      <w:proofErr w:type="gramEnd"/>
      <w:r>
        <w:t>:</w:t>
      </w:r>
      <w:hyperlink r:id="rId12">
        <w:r>
          <w:rPr>
            <w:rStyle w:val="Hyperlink"/>
          </w:rPr>
          <w:t>10.1111/0033-0124.5504008</w:t>
        </w:r>
      </w:hyperlink>
      <w:r>
        <w:t>.</w:t>
      </w:r>
    </w:p>
    <w:p w14:paraId="5B225C5B" w14:textId="77777777" w:rsidR="00C52655" w:rsidRDefault="000726B3">
      <w:pPr>
        <w:pStyle w:val="Bibliography"/>
      </w:pPr>
      <w:proofErr w:type="spellStart"/>
      <w:proofErr w:type="gramStart"/>
      <w:r>
        <w:t>Drezner</w:t>
      </w:r>
      <w:proofErr w:type="spellEnd"/>
      <w:r>
        <w:t xml:space="preserve">, </w:t>
      </w:r>
      <w:proofErr w:type="spellStart"/>
      <w:r>
        <w:t>Taly</w:t>
      </w:r>
      <w:proofErr w:type="spellEnd"/>
      <w:r>
        <w:t xml:space="preserve"> Dawn.</w:t>
      </w:r>
      <w:proofErr w:type="gramEnd"/>
      <w:r>
        <w:t xml:space="preserve"> 2014. “The Keystone Saguaro (</w:t>
      </w:r>
      <w:proofErr w:type="spellStart"/>
      <w:r>
        <w:t>Carnegiea</w:t>
      </w:r>
      <w:proofErr w:type="spellEnd"/>
      <w:r>
        <w:t xml:space="preserve"> </w:t>
      </w:r>
      <w:proofErr w:type="spellStart"/>
      <w:r>
        <w:t>Gigantea</w:t>
      </w:r>
      <w:proofErr w:type="spellEnd"/>
      <w:r>
        <w:t xml:space="preserve">, </w:t>
      </w:r>
      <w:proofErr w:type="spellStart"/>
      <w:r>
        <w:t>Cactaceae</w:t>
      </w:r>
      <w:proofErr w:type="spellEnd"/>
      <w:r>
        <w:t xml:space="preserve">): A Review of Its Ecology, Associations, Reproduction, Limits, and Demographics.” </w:t>
      </w:r>
      <w:r>
        <w:rPr>
          <w:i/>
        </w:rPr>
        <w:t>Plant Ecology</w:t>
      </w:r>
      <w:r>
        <w:t xml:space="preserve"> 215 (6): 581–95. </w:t>
      </w:r>
      <w:proofErr w:type="gramStart"/>
      <w:r>
        <w:t>doi</w:t>
      </w:r>
      <w:proofErr w:type="gramEnd"/>
      <w:r>
        <w:t>:</w:t>
      </w:r>
      <w:hyperlink r:id="rId13">
        <w:r>
          <w:rPr>
            <w:rStyle w:val="Hyperlink"/>
          </w:rPr>
          <w:t>10.1007/s11258-014-0326-y</w:t>
        </w:r>
      </w:hyperlink>
      <w:r>
        <w:t>.</w:t>
      </w:r>
    </w:p>
    <w:p w14:paraId="503DE633" w14:textId="77777777" w:rsidR="00C52655" w:rsidRDefault="000726B3">
      <w:pPr>
        <w:pStyle w:val="Bibliography"/>
      </w:pPr>
      <w:proofErr w:type="gramStart"/>
      <w:r>
        <w:t xml:space="preserve">Flores-Torres, </w:t>
      </w:r>
      <w:proofErr w:type="spellStart"/>
      <w:r>
        <w:t>Arnoldo</w:t>
      </w:r>
      <w:proofErr w:type="spellEnd"/>
      <w:r>
        <w:t>, and Andrea Galindo-Escamilla.</w:t>
      </w:r>
      <w:proofErr w:type="gramEnd"/>
      <w:r>
        <w:t xml:space="preserve"> 2017. “Pollination Biology of Agave </w:t>
      </w:r>
      <w:proofErr w:type="spellStart"/>
      <w:r>
        <w:t>Horrida</w:t>
      </w:r>
      <w:proofErr w:type="spellEnd"/>
      <w:r>
        <w:t xml:space="preserve"> (</w:t>
      </w:r>
      <w:proofErr w:type="spellStart"/>
      <w:r>
        <w:t>Agavaceae</w:t>
      </w:r>
      <w:proofErr w:type="spellEnd"/>
      <w:r>
        <w:t xml:space="preserve">) in the </w:t>
      </w:r>
      <w:proofErr w:type="spellStart"/>
      <w:r>
        <w:t>Chichinautzin</w:t>
      </w:r>
      <w:proofErr w:type="spellEnd"/>
      <w:r>
        <w:t xml:space="preserve"> Mountain Range, in Central Mexico“.” </w:t>
      </w:r>
      <w:proofErr w:type="gramStart"/>
      <w:r>
        <w:rPr>
          <w:i/>
        </w:rPr>
        <w:t>Botanical Sciences</w:t>
      </w:r>
      <w:r>
        <w:t xml:space="preserve"> 95 (3): 423–31.</w:t>
      </w:r>
      <w:proofErr w:type="gramEnd"/>
    </w:p>
    <w:p w14:paraId="71B515E1" w14:textId="77777777" w:rsidR="00C52655" w:rsidRDefault="000726B3">
      <w:pPr>
        <w:pStyle w:val="Bibliography"/>
      </w:pPr>
      <w:r>
        <w:t xml:space="preserve">Franco, Author A. C., and P. S. Nobel. 2009. “Effect of Nurse Plants on the Microhabitat and Growth of Cacti Published </w:t>
      </w:r>
      <w:proofErr w:type="gramStart"/>
      <w:r>
        <w:t>by :</w:t>
      </w:r>
      <w:proofErr w:type="gramEnd"/>
      <w:r>
        <w:t xml:space="preserve"> British Ecological Society Stable URL : Http://Www.jstor.org/Stable/2260991” 77 (3): 870–86.</w:t>
      </w:r>
    </w:p>
    <w:p w14:paraId="4B155365" w14:textId="77777777" w:rsidR="00C52655" w:rsidRDefault="000726B3">
      <w:pPr>
        <w:pStyle w:val="Bibliography"/>
      </w:pPr>
      <w:proofErr w:type="gramStart"/>
      <w:r>
        <w:lastRenderedPageBreak/>
        <w:t>Gomez-</w:t>
      </w:r>
      <w:proofErr w:type="spellStart"/>
      <w:r>
        <w:t>Aparicio</w:t>
      </w:r>
      <w:proofErr w:type="spellEnd"/>
      <w:r>
        <w:t xml:space="preserve">, Lorena, </w:t>
      </w:r>
      <w:proofErr w:type="spellStart"/>
      <w:r>
        <w:t>Regino</w:t>
      </w:r>
      <w:proofErr w:type="spellEnd"/>
      <w:r>
        <w:t xml:space="preserve"> Zamora, Jorge Castro, and Jose A. </w:t>
      </w:r>
      <w:proofErr w:type="spellStart"/>
      <w:r>
        <w:t>Hódar</w:t>
      </w:r>
      <w:proofErr w:type="spellEnd"/>
      <w:r>
        <w:t>.</w:t>
      </w:r>
      <w:proofErr w:type="gramEnd"/>
      <w:r>
        <w:t xml:space="preserve"> 2008. “Facilitation of Tree Saplings by Nurse Plants: Microhabitat Amelioration or Protection Against Herbivores?” </w:t>
      </w:r>
      <w:proofErr w:type="gramStart"/>
      <w:r>
        <w:rPr>
          <w:i/>
        </w:rPr>
        <w:t>Journal of Vegetation Science</w:t>
      </w:r>
      <w:r>
        <w:t xml:space="preserve"> 19 (2): 161–72.</w:t>
      </w:r>
      <w:proofErr w:type="gramEnd"/>
      <w:r>
        <w:t xml:space="preserve"> </w:t>
      </w:r>
      <w:proofErr w:type="gramStart"/>
      <w:r>
        <w:t>doi</w:t>
      </w:r>
      <w:proofErr w:type="gramEnd"/>
      <w:r>
        <w:t>:</w:t>
      </w:r>
      <w:hyperlink r:id="rId14">
        <w:r>
          <w:rPr>
            <w:rStyle w:val="Hyperlink"/>
          </w:rPr>
          <w:t>10.3170/2008-8-18347</w:t>
        </w:r>
      </w:hyperlink>
      <w:r>
        <w:t>.</w:t>
      </w:r>
    </w:p>
    <w:p w14:paraId="0C2D30DF" w14:textId="77777777" w:rsidR="00C52655" w:rsidRDefault="000726B3">
      <w:pPr>
        <w:pStyle w:val="Bibliography"/>
      </w:pPr>
      <w:r>
        <w:t xml:space="preserve">Grieves, L. A., D. M. Logue, and J. S. Quinn. 2014. “Joint-Nesting Smooth-Billed </w:t>
      </w:r>
      <w:proofErr w:type="spellStart"/>
      <w:r>
        <w:t>Anis</w:t>
      </w:r>
      <w:proofErr w:type="spellEnd"/>
      <w:r>
        <w:t xml:space="preserve">, </w:t>
      </w:r>
      <w:proofErr w:type="spellStart"/>
      <w:r>
        <w:t>Crotophaga</w:t>
      </w:r>
      <w:proofErr w:type="spellEnd"/>
      <w:r>
        <w:t xml:space="preserve"> </w:t>
      </w:r>
      <w:proofErr w:type="spellStart"/>
      <w:r>
        <w:t>Ani</w:t>
      </w:r>
      <w:proofErr w:type="spellEnd"/>
      <w:r>
        <w:t xml:space="preserve">, Use a Functionally Referential Alarm Call System.” </w:t>
      </w:r>
      <w:proofErr w:type="gramStart"/>
      <w:r>
        <w:rPr>
          <w:i/>
        </w:rPr>
        <w:t xml:space="preserve">Animal </w:t>
      </w:r>
      <w:proofErr w:type="spellStart"/>
      <w:r>
        <w:rPr>
          <w:i/>
        </w:rPr>
        <w:t>Behaviour</w:t>
      </w:r>
      <w:proofErr w:type="spellEnd"/>
      <w:r>
        <w:t xml:space="preserve"> 89.</w:t>
      </w:r>
      <w:proofErr w:type="gramEnd"/>
      <w:r>
        <w:t xml:space="preserve"> </w:t>
      </w:r>
      <w:proofErr w:type="gramStart"/>
      <w:r>
        <w:t>Elsevier Ltd: 215–21.</w:t>
      </w:r>
      <w:proofErr w:type="gramEnd"/>
      <w:r>
        <w:t xml:space="preserve"> </w:t>
      </w:r>
      <w:proofErr w:type="gramStart"/>
      <w:r>
        <w:t>doi</w:t>
      </w:r>
      <w:proofErr w:type="gramEnd"/>
      <w:r>
        <w:t>:</w:t>
      </w:r>
      <w:hyperlink r:id="rId15">
        <w:r>
          <w:rPr>
            <w:rStyle w:val="Hyperlink"/>
          </w:rPr>
          <w:t>10.1016/j.anbehav.2014.01.008</w:t>
        </w:r>
      </w:hyperlink>
      <w:r>
        <w:t>.</w:t>
      </w:r>
    </w:p>
    <w:p w14:paraId="3CB8930F" w14:textId="77777777" w:rsidR="00C52655" w:rsidRDefault="000726B3">
      <w:pPr>
        <w:pStyle w:val="Bibliography"/>
      </w:pPr>
      <w:r>
        <w:t xml:space="preserve">Grieves, Leanne A., David M. Logue, and James S. Quinn. 2015. “Vocal Repertoire of Cooperatively Breeding Smooth-Billed </w:t>
      </w:r>
      <w:proofErr w:type="spellStart"/>
      <w:r>
        <w:t>Anis</w:t>
      </w:r>
      <w:proofErr w:type="spellEnd"/>
      <w:r>
        <w:t xml:space="preserve">.” </w:t>
      </w:r>
      <w:proofErr w:type="gramStart"/>
      <w:r>
        <w:rPr>
          <w:i/>
        </w:rPr>
        <w:t>Journal of Field Ornithology</w:t>
      </w:r>
      <w:r>
        <w:t xml:space="preserve"> 86 (2): 130–43.</w:t>
      </w:r>
      <w:proofErr w:type="gramEnd"/>
      <w:r>
        <w:t xml:space="preserve"> </w:t>
      </w:r>
      <w:proofErr w:type="gramStart"/>
      <w:r>
        <w:t>doi</w:t>
      </w:r>
      <w:proofErr w:type="gramEnd"/>
      <w:r>
        <w:t>:</w:t>
      </w:r>
      <w:hyperlink r:id="rId16">
        <w:r>
          <w:rPr>
            <w:rStyle w:val="Hyperlink"/>
          </w:rPr>
          <w:t>10.1111/jofo.12096</w:t>
        </w:r>
      </w:hyperlink>
      <w:r>
        <w:t>.</w:t>
      </w:r>
    </w:p>
    <w:p w14:paraId="0FEE7B32" w14:textId="77777777" w:rsidR="00C52655" w:rsidRDefault="000726B3">
      <w:pPr>
        <w:pStyle w:val="Bibliography"/>
      </w:pPr>
      <w:proofErr w:type="spellStart"/>
      <w:r>
        <w:t>Gutzwiller</w:t>
      </w:r>
      <w:proofErr w:type="spellEnd"/>
      <w:r>
        <w:t xml:space="preserve">, Kevin J., and Wylie C. Barrow. 2003. “Influences of Roads and Development on Bird Communities in Protected </w:t>
      </w:r>
      <w:proofErr w:type="spellStart"/>
      <w:r>
        <w:t>Chihuahuan</w:t>
      </w:r>
      <w:proofErr w:type="spellEnd"/>
      <w:r>
        <w:t xml:space="preserve"> Desert Landscapes.” </w:t>
      </w:r>
      <w:proofErr w:type="gramStart"/>
      <w:r>
        <w:rPr>
          <w:i/>
        </w:rPr>
        <w:t>Biological Conservation</w:t>
      </w:r>
      <w:r>
        <w:t xml:space="preserve"> 113 (2): 225–37.</w:t>
      </w:r>
      <w:proofErr w:type="gramEnd"/>
      <w:r>
        <w:t xml:space="preserve"> </w:t>
      </w:r>
      <w:proofErr w:type="gramStart"/>
      <w:r>
        <w:t>doi</w:t>
      </w:r>
      <w:proofErr w:type="gramEnd"/>
      <w:r>
        <w:t>:</w:t>
      </w:r>
      <w:hyperlink r:id="rId17">
        <w:r>
          <w:rPr>
            <w:rStyle w:val="Hyperlink"/>
          </w:rPr>
          <w:t>10.1016/S0006-3207(02)00361-0</w:t>
        </w:r>
      </w:hyperlink>
      <w:r>
        <w:t>.</w:t>
      </w:r>
    </w:p>
    <w:p w14:paraId="4AF8F159" w14:textId="77777777" w:rsidR="00C52655" w:rsidRDefault="000726B3">
      <w:pPr>
        <w:pStyle w:val="Bibliography"/>
      </w:pPr>
      <w:r>
        <w:t>Hernandez, R. R., S. B. Easter, M. L. Murphy-</w:t>
      </w:r>
      <w:proofErr w:type="spellStart"/>
      <w:r>
        <w:t>Mariscal</w:t>
      </w:r>
      <w:proofErr w:type="spellEnd"/>
      <w:r>
        <w:t xml:space="preserve">, F. T. </w:t>
      </w:r>
      <w:proofErr w:type="spellStart"/>
      <w:r>
        <w:t>Maestre</w:t>
      </w:r>
      <w:proofErr w:type="spellEnd"/>
      <w:r>
        <w:t xml:space="preserve">, M. </w:t>
      </w:r>
      <w:proofErr w:type="spellStart"/>
      <w:r>
        <w:t>Tavassoli</w:t>
      </w:r>
      <w:proofErr w:type="spellEnd"/>
      <w:r>
        <w:t xml:space="preserve">, E. B. Allen, C. W. Barrows, et al. 2014. “Environmental Impacts of Utility-Scale Solar Energy.” </w:t>
      </w:r>
      <w:proofErr w:type="gramStart"/>
      <w:r>
        <w:rPr>
          <w:i/>
        </w:rPr>
        <w:t>Renewable and Sustainable Energy Reviews</w:t>
      </w:r>
      <w:r>
        <w:t xml:space="preserve"> 29.</w:t>
      </w:r>
      <w:proofErr w:type="gramEnd"/>
      <w:r>
        <w:t xml:space="preserve"> Elsevier: 766–79. </w:t>
      </w:r>
      <w:proofErr w:type="gramStart"/>
      <w:r>
        <w:t>doi</w:t>
      </w:r>
      <w:proofErr w:type="gramEnd"/>
      <w:r>
        <w:t>:</w:t>
      </w:r>
      <w:hyperlink r:id="rId18">
        <w:r>
          <w:rPr>
            <w:rStyle w:val="Hyperlink"/>
          </w:rPr>
          <w:t>10.1016/j.rser.2013.08.041</w:t>
        </w:r>
      </w:hyperlink>
      <w:r>
        <w:t>.</w:t>
      </w:r>
    </w:p>
    <w:p w14:paraId="4B4FC869" w14:textId="77777777" w:rsidR="00C52655" w:rsidRDefault="000726B3">
      <w:pPr>
        <w:pStyle w:val="Bibliography"/>
      </w:pPr>
      <w:proofErr w:type="gramStart"/>
      <w:r>
        <w:t>Hoover, Robert F. 1970.</w:t>
      </w:r>
      <w:proofErr w:type="gramEnd"/>
      <w:r>
        <w:t xml:space="preserve"> </w:t>
      </w:r>
      <w:proofErr w:type="gramStart"/>
      <w:r>
        <w:rPr>
          <w:i/>
        </w:rPr>
        <w:t>The Vascular Plants of San Luis Obispo County, California</w:t>
      </w:r>
      <w:r>
        <w:t>.</w:t>
      </w:r>
      <w:proofErr w:type="gramEnd"/>
      <w:r>
        <w:t xml:space="preserve"> 1st ed. Berkley: University of California Press.</w:t>
      </w:r>
    </w:p>
    <w:p w14:paraId="4EC83F42" w14:textId="77777777" w:rsidR="00C52655" w:rsidRDefault="000726B3">
      <w:pPr>
        <w:pStyle w:val="Bibliography"/>
      </w:pPr>
      <w:r>
        <w:t xml:space="preserve">Johnson, Steven D., C. I. Peter, Anders Nilsson, and Jon </w:t>
      </w:r>
      <w:proofErr w:type="spellStart"/>
      <w:r>
        <w:t>Agren</w:t>
      </w:r>
      <w:proofErr w:type="spellEnd"/>
      <w:r>
        <w:t xml:space="preserve">. 2003. “Pollination Success in a Deceptive Orchid Is Enhanced Co-Occurring Rewarding Magnet Plants.” </w:t>
      </w:r>
      <w:proofErr w:type="gramStart"/>
      <w:r>
        <w:rPr>
          <w:i/>
        </w:rPr>
        <w:t>Ecology</w:t>
      </w:r>
      <w:r>
        <w:t xml:space="preserve"> 84 (11): 2919–27.</w:t>
      </w:r>
      <w:proofErr w:type="gramEnd"/>
      <w:r>
        <w:t xml:space="preserve"> </w:t>
      </w:r>
      <w:proofErr w:type="gramStart"/>
      <w:r>
        <w:t>doi</w:t>
      </w:r>
      <w:proofErr w:type="gramEnd"/>
      <w:r>
        <w:t>:</w:t>
      </w:r>
      <w:hyperlink r:id="rId19">
        <w:r>
          <w:rPr>
            <w:rStyle w:val="Hyperlink"/>
          </w:rPr>
          <w:t>10.1890/1</w:t>
        </w:r>
      </w:hyperlink>
      <w:r>
        <w:t>.</w:t>
      </w:r>
    </w:p>
    <w:p w14:paraId="732F9C04" w14:textId="77777777" w:rsidR="00C52655" w:rsidRDefault="000726B3">
      <w:pPr>
        <w:pStyle w:val="Bibliography"/>
      </w:pPr>
      <w:proofErr w:type="spellStart"/>
      <w:r>
        <w:t>Maestre</w:t>
      </w:r>
      <w:proofErr w:type="spellEnd"/>
      <w:r>
        <w:t xml:space="preserve">, Fernando T., Ragan M. Callaway, Fernando </w:t>
      </w:r>
      <w:proofErr w:type="spellStart"/>
      <w:r>
        <w:t>Valladares</w:t>
      </w:r>
      <w:proofErr w:type="spellEnd"/>
      <w:r>
        <w:t xml:space="preserve">, and Christopher J. </w:t>
      </w:r>
      <w:proofErr w:type="spellStart"/>
      <w:r>
        <w:t>Lortie</w:t>
      </w:r>
      <w:proofErr w:type="spellEnd"/>
      <w:r>
        <w:t xml:space="preserve">. 2009. “Refining the Stress-Gradient Hypothesis for Competition and Facilitation in Plant Communities.” </w:t>
      </w:r>
      <w:proofErr w:type="gramStart"/>
      <w:r>
        <w:rPr>
          <w:i/>
        </w:rPr>
        <w:t>Journal of Ecology</w:t>
      </w:r>
      <w:r>
        <w:t xml:space="preserve"> 97 (2): 199–205.</w:t>
      </w:r>
      <w:proofErr w:type="gramEnd"/>
      <w:r>
        <w:t xml:space="preserve"> </w:t>
      </w:r>
      <w:proofErr w:type="gramStart"/>
      <w:r>
        <w:t>doi</w:t>
      </w:r>
      <w:proofErr w:type="gramEnd"/>
      <w:r>
        <w:t>:</w:t>
      </w:r>
      <w:hyperlink r:id="rId20">
        <w:r>
          <w:rPr>
            <w:rStyle w:val="Hyperlink"/>
          </w:rPr>
          <w:t>10.1111/j.1365-2745.2008.01476.x</w:t>
        </w:r>
      </w:hyperlink>
      <w:r>
        <w:t>.</w:t>
      </w:r>
    </w:p>
    <w:p w14:paraId="04814BE1" w14:textId="77777777" w:rsidR="00C52655" w:rsidRDefault="000726B3">
      <w:pPr>
        <w:pStyle w:val="Bibliography"/>
      </w:pPr>
      <w:proofErr w:type="gramStart"/>
      <w:r>
        <w:t>Martinez Del Rio, Carlos.</w:t>
      </w:r>
      <w:proofErr w:type="gramEnd"/>
      <w:r>
        <w:t xml:space="preserve"> 1990. “Sugar Preferences in </w:t>
      </w:r>
      <w:proofErr w:type="gramStart"/>
      <w:r>
        <w:t>Hummingbirds :</w:t>
      </w:r>
      <w:proofErr w:type="gramEnd"/>
      <w:r>
        <w:t xml:space="preserve"> The Influence of Subtle Chemical Differences on Food Choice.” </w:t>
      </w:r>
      <w:proofErr w:type="gramStart"/>
      <w:r>
        <w:rPr>
          <w:i/>
        </w:rPr>
        <w:t>The Condor</w:t>
      </w:r>
      <w:r>
        <w:t xml:space="preserve"> 92 (4): 1022–30.</w:t>
      </w:r>
      <w:proofErr w:type="gramEnd"/>
    </w:p>
    <w:p w14:paraId="6F48A51E" w14:textId="77777777" w:rsidR="00C52655" w:rsidRDefault="000726B3">
      <w:pPr>
        <w:pStyle w:val="Bibliography"/>
      </w:pPr>
      <w:proofErr w:type="gramStart"/>
      <w:r>
        <w:t>Miranda-</w:t>
      </w:r>
      <w:proofErr w:type="spellStart"/>
      <w:r>
        <w:t>Jacome</w:t>
      </w:r>
      <w:proofErr w:type="spellEnd"/>
      <w:r>
        <w:t xml:space="preserve">, Antonio, Carlos </w:t>
      </w:r>
      <w:proofErr w:type="spellStart"/>
      <w:r>
        <w:t>Montaña</w:t>
      </w:r>
      <w:proofErr w:type="spellEnd"/>
      <w:r>
        <w:t xml:space="preserve">, and Juan </w:t>
      </w:r>
      <w:proofErr w:type="spellStart"/>
      <w:r>
        <w:t>Fornoni</w:t>
      </w:r>
      <w:proofErr w:type="spellEnd"/>
      <w:r>
        <w:t>.</w:t>
      </w:r>
      <w:proofErr w:type="gramEnd"/>
      <w:r>
        <w:t xml:space="preserve"> 2013. “Sun/Shade Conditions Affect Recruitment and Local Adaptation of a Columnar Cactus in Dry Forests.” </w:t>
      </w:r>
      <w:proofErr w:type="gramStart"/>
      <w:r>
        <w:rPr>
          <w:i/>
        </w:rPr>
        <w:t>Annals of Botany</w:t>
      </w:r>
      <w:r>
        <w:t xml:space="preserve"> 111 (2): 293–303.</w:t>
      </w:r>
      <w:proofErr w:type="gramEnd"/>
      <w:r>
        <w:t xml:space="preserve"> </w:t>
      </w:r>
      <w:proofErr w:type="gramStart"/>
      <w:r>
        <w:t>doi</w:t>
      </w:r>
      <w:proofErr w:type="gramEnd"/>
      <w:r>
        <w:t>:</w:t>
      </w:r>
      <w:hyperlink r:id="rId21">
        <w:r>
          <w:rPr>
            <w:rStyle w:val="Hyperlink"/>
          </w:rPr>
          <w:t>10.1093/aob/mcs255</w:t>
        </w:r>
      </w:hyperlink>
      <w:r>
        <w:t>.</w:t>
      </w:r>
    </w:p>
    <w:p w14:paraId="50F35A72" w14:textId="77777777" w:rsidR="00C52655" w:rsidRDefault="000726B3">
      <w:pPr>
        <w:pStyle w:val="Bibliography"/>
      </w:pPr>
      <w:r>
        <w:t xml:space="preserve">Mitchell, Randall J. 1994. “Effects of Floral </w:t>
      </w:r>
      <w:proofErr w:type="gramStart"/>
      <w:r>
        <w:t>Traits ,</w:t>
      </w:r>
      <w:proofErr w:type="gramEnd"/>
      <w:r>
        <w:t xml:space="preserve"> Pollinator Visitation , and Plant Size on </w:t>
      </w:r>
      <w:proofErr w:type="spellStart"/>
      <w:r>
        <w:t>Ipomopsis</w:t>
      </w:r>
      <w:proofErr w:type="spellEnd"/>
      <w:r>
        <w:t xml:space="preserve"> </w:t>
      </w:r>
      <w:proofErr w:type="spellStart"/>
      <w:r>
        <w:t>Aggregata</w:t>
      </w:r>
      <w:proofErr w:type="spellEnd"/>
      <w:r>
        <w:t xml:space="preserve"> Fruit Production Author ( S ): Randall J . Mitchell </w:t>
      </w:r>
      <w:proofErr w:type="gramStart"/>
      <w:r>
        <w:t>Source :</w:t>
      </w:r>
      <w:proofErr w:type="gramEnd"/>
      <w:r>
        <w:t xml:space="preserve"> The American Naturalist , </w:t>
      </w:r>
      <w:proofErr w:type="spellStart"/>
      <w:r>
        <w:t>Vol</w:t>
      </w:r>
      <w:proofErr w:type="spellEnd"/>
      <w:r>
        <w:t xml:space="preserve"> . </w:t>
      </w:r>
      <w:proofErr w:type="gramStart"/>
      <w:r>
        <w:t>143 ,</w:t>
      </w:r>
      <w:proofErr w:type="gramEnd"/>
      <w:r>
        <w:t xml:space="preserve"> No . 5 </w:t>
      </w:r>
      <w:proofErr w:type="gramStart"/>
      <w:r>
        <w:t>( May</w:t>
      </w:r>
      <w:proofErr w:type="gramEnd"/>
      <w:r>
        <w:t xml:space="preserve"> , 1994 ), </w:t>
      </w:r>
      <w:proofErr w:type="spellStart"/>
      <w:r>
        <w:t>Pp</w:t>
      </w:r>
      <w:proofErr w:type="spellEnd"/>
      <w:r>
        <w:t xml:space="preserve"> . 870-889 Published </w:t>
      </w:r>
      <w:proofErr w:type="gramStart"/>
      <w:r>
        <w:t>by :</w:t>
      </w:r>
      <w:proofErr w:type="gramEnd"/>
      <w:r>
        <w:t xml:space="preserve"> The University O” 143 (5): 870–89.</w:t>
      </w:r>
    </w:p>
    <w:p w14:paraId="22E1ACA5" w14:textId="77777777" w:rsidR="00C52655" w:rsidRDefault="000726B3">
      <w:pPr>
        <w:pStyle w:val="Bibliography"/>
      </w:pPr>
      <w:proofErr w:type="spellStart"/>
      <w:r>
        <w:t>Moher</w:t>
      </w:r>
      <w:proofErr w:type="spellEnd"/>
      <w:r>
        <w:t xml:space="preserve">, David, Alessandro </w:t>
      </w:r>
      <w:proofErr w:type="spellStart"/>
      <w:r>
        <w:t>Liberati</w:t>
      </w:r>
      <w:proofErr w:type="spellEnd"/>
      <w:r>
        <w:t xml:space="preserve">, Jennifer </w:t>
      </w:r>
      <w:proofErr w:type="spellStart"/>
      <w:r>
        <w:t>Tetzlaff</w:t>
      </w:r>
      <w:proofErr w:type="spellEnd"/>
      <w:r>
        <w:t xml:space="preserve">, Douglas G. Altman, and the PRISMA Group. 2009. “Academia and Clinic Annals of Internal Medicine Preferred </w:t>
      </w:r>
      <w:r>
        <w:lastRenderedPageBreak/>
        <w:t>Reporting Items for Systematic Reviews and Meta-</w:t>
      </w:r>
      <w:proofErr w:type="gramStart"/>
      <w:r>
        <w:t>Analyses :</w:t>
      </w:r>
      <w:proofErr w:type="gramEnd"/>
      <w:r>
        <w:t xml:space="preserve">” </w:t>
      </w:r>
      <w:r>
        <w:rPr>
          <w:i/>
        </w:rPr>
        <w:t>Annals of Internal Medicine</w:t>
      </w:r>
      <w:r>
        <w:t xml:space="preserve"> 151 (4): 264–69. </w:t>
      </w:r>
      <w:proofErr w:type="gramStart"/>
      <w:r>
        <w:t>doi</w:t>
      </w:r>
      <w:proofErr w:type="gramEnd"/>
      <w:r>
        <w:t>:</w:t>
      </w:r>
      <w:hyperlink r:id="rId22">
        <w:r>
          <w:rPr>
            <w:rStyle w:val="Hyperlink"/>
          </w:rPr>
          <w:t>10.1371/journal.pmed1000097</w:t>
        </w:r>
      </w:hyperlink>
      <w:r>
        <w:t>.</w:t>
      </w:r>
    </w:p>
    <w:p w14:paraId="46A8F8A1" w14:textId="77777777" w:rsidR="00C52655" w:rsidRDefault="000726B3">
      <w:pPr>
        <w:pStyle w:val="Bibliography"/>
      </w:pPr>
      <w:r>
        <w:t xml:space="preserve">Nathan, R., and H. C. Muller-landau. 2000. “Spatial Patterns of Seed Dispersal, Their Determinants and Consequences for Recruitment.” </w:t>
      </w:r>
      <w:proofErr w:type="gramStart"/>
      <w:r>
        <w:rPr>
          <w:i/>
        </w:rPr>
        <w:t>Trends in Ecology &amp; Evolution</w:t>
      </w:r>
      <w:r>
        <w:t xml:space="preserve"> 15 (7): 278–85.</w:t>
      </w:r>
      <w:proofErr w:type="gramEnd"/>
      <w:r>
        <w:t xml:space="preserve"> </w:t>
      </w:r>
      <w:proofErr w:type="gramStart"/>
      <w:r>
        <w:t>doi</w:t>
      </w:r>
      <w:proofErr w:type="gramEnd"/>
      <w:r>
        <w:t>:</w:t>
      </w:r>
      <w:hyperlink r:id="rId23">
        <w:r>
          <w:rPr>
            <w:rStyle w:val="Hyperlink"/>
          </w:rPr>
          <w:t>10.1016/S0169-5347(00)01874-7</w:t>
        </w:r>
      </w:hyperlink>
      <w:r>
        <w:t>.</w:t>
      </w:r>
    </w:p>
    <w:p w14:paraId="5B57054A" w14:textId="77777777" w:rsidR="00C52655" w:rsidRDefault="000726B3">
      <w:pPr>
        <w:pStyle w:val="Bibliography"/>
      </w:pPr>
      <w:r>
        <w:t xml:space="preserve">Nielsen, </w:t>
      </w:r>
      <w:proofErr w:type="spellStart"/>
      <w:r>
        <w:t>Uffe</w:t>
      </w:r>
      <w:proofErr w:type="spellEnd"/>
      <w:r>
        <w:t xml:space="preserve"> N., and Becky A. Ball. 2015. “Impacts of Altered Precipitation Regimes on Soil Communities and Biogeochemistry in Arid and Semi-Arid Ecosystems.” </w:t>
      </w:r>
      <w:proofErr w:type="gramStart"/>
      <w:r>
        <w:rPr>
          <w:i/>
        </w:rPr>
        <w:t>Global Change Biology</w:t>
      </w:r>
      <w:r>
        <w:t xml:space="preserve"> 21 (4): 1407–21.</w:t>
      </w:r>
      <w:proofErr w:type="gramEnd"/>
      <w:r>
        <w:t xml:space="preserve"> </w:t>
      </w:r>
      <w:proofErr w:type="gramStart"/>
      <w:r>
        <w:t>doi</w:t>
      </w:r>
      <w:proofErr w:type="gramEnd"/>
      <w:r>
        <w:t>:</w:t>
      </w:r>
      <w:hyperlink r:id="rId24">
        <w:r>
          <w:rPr>
            <w:rStyle w:val="Hyperlink"/>
          </w:rPr>
          <w:t>10.1111/gcb.12789</w:t>
        </w:r>
      </w:hyperlink>
      <w:r>
        <w:t>.</w:t>
      </w:r>
    </w:p>
    <w:p w14:paraId="3472C8B1" w14:textId="77777777" w:rsidR="00C52655" w:rsidRDefault="000726B3">
      <w:pPr>
        <w:pStyle w:val="Bibliography"/>
      </w:pPr>
      <w:r>
        <w:t xml:space="preserve">Nobel, Park. 2002. </w:t>
      </w:r>
      <w:r>
        <w:rPr>
          <w:i/>
        </w:rPr>
        <w:t>Cacti Biology and Uses</w:t>
      </w:r>
      <w:r>
        <w:t xml:space="preserve">. </w:t>
      </w:r>
      <w:proofErr w:type="gramStart"/>
      <w:r>
        <w:t>University of California Press 1.</w:t>
      </w:r>
      <w:proofErr w:type="gramEnd"/>
    </w:p>
    <w:p w14:paraId="3289FBDA" w14:textId="77777777" w:rsidR="00C52655" w:rsidRDefault="000726B3">
      <w:pPr>
        <w:pStyle w:val="Bibliography"/>
      </w:pPr>
      <w:r>
        <w:t>Nobel, Park S. 1980. “</w:t>
      </w:r>
      <w:proofErr w:type="gramStart"/>
      <w:r>
        <w:t>Morphology ,</w:t>
      </w:r>
      <w:proofErr w:type="gramEnd"/>
      <w:r>
        <w:t xml:space="preserve"> Nurse Plants , and Minimum Apical Temperatures for Young </w:t>
      </w:r>
      <w:proofErr w:type="spellStart"/>
      <w:r>
        <w:t>Carnegiea</w:t>
      </w:r>
      <w:proofErr w:type="spellEnd"/>
      <w:r>
        <w:t xml:space="preserve"> </w:t>
      </w:r>
      <w:proofErr w:type="spellStart"/>
      <w:r>
        <w:t>Gigantea</w:t>
      </w:r>
      <w:proofErr w:type="spellEnd"/>
      <w:r>
        <w:t xml:space="preserve"> Author ( S ): Park S . Nobel Published </w:t>
      </w:r>
      <w:proofErr w:type="gramStart"/>
      <w:r>
        <w:t>by :</w:t>
      </w:r>
      <w:proofErr w:type="gramEnd"/>
      <w:r>
        <w:t xml:space="preserve"> The University of Chicago Press Stable URL : Http://Www.jstor.org/Stable/2474851 Accessed : 16-05-2016 19 : 34 UTC Your Us.” </w:t>
      </w:r>
      <w:proofErr w:type="gramStart"/>
      <w:r>
        <w:rPr>
          <w:i/>
        </w:rPr>
        <w:t>Botanical Gazette</w:t>
      </w:r>
      <w:r>
        <w:t xml:space="preserve"> 141 (2): 188–91.</w:t>
      </w:r>
      <w:proofErr w:type="gramEnd"/>
    </w:p>
    <w:p w14:paraId="728FB3F5" w14:textId="77777777" w:rsidR="00C52655" w:rsidRDefault="000726B3">
      <w:pPr>
        <w:pStyle w:val="Bibliography"/>
      </w:pPr>
      <w:proofErr w:type="spellStart"/>
      <w:r>
        <w:t>Obeso</w:t>
      </w:r>
      <w:proofErr w:type="spellEnd"/>
      <w:r>
        <w:t xml:space="preserve">, José Ramón. 2004. “A Hierarchical Perspective in Allocation to Reproduction from Whole Plant to Fruit and Seed Level.” </w:t>
      </w:r>
      <w:proofErr w:type="gramStart"/>
      <w:r>
        <w:rPr>
          <w:i/>
        </w:rPr>
        <w:t>Perspectives in Plant Ecology, Evolution and Systematics</w:t>
      </w:r>
      <w:r>
        <w:t xml:space="preserve"> 6 (4): 217–25.</w:t>
      </w:r>
      <w:proofErr w:type="gramEnd"/>
      <w:r>
        <w:t xml:space="preserve"> </w:t>
      </w:r>
      <w:proofErr w:type="gramStart"/>
      <w:r>
        <w:t>doi</w:t>
      </w:r>
      <w:proofErr w:type="gramEnd"/>
      <w:r>
        <w:t>:</w:t>
      </w:r>
      <w:hyperlink r:id="rId25">
        <w:r>
          <w:rPr>
            <w:rStyle w:val="Hyperlink"/>
          </w:rPr>
          <w:t>10.1078/1433-8319-00080</w:t>
        </w:r>
      </w:hyperlink>
      <w:r>
        <w:t>.</w:t>
      </w:r>
    </w:p>
    <w:p w14:paraId="0DF7AF13" w14:textId="77777777" w:rsidR="00C52655" w:rsidRDefault="000726B3">
      <w:pPr>
        <w:pStyle w:val="Bibliography"/>
      </w:pPr>
      <w:proofErr w:type="gramStart"/>
      <w:r>
        <w:t>Parker, Kathleen C. 1989.</w:t>
      </w:r>
      <w:proofErr w:type="gramEnd"/>
      <w:r>
        <w:t xml:space="preserve"> “Nurse Plant </w:t>
      </w:r>
      <w:proofErr w:type="spellStart"/>
      <w:r>
        <w:t>Retationships</w:t>
      </w:r>
      <w:proofErr w:type="spellEnd"/>
      <w:r>
        <w:t xml:space="preserve"> of Columnar Cacti in Arizona.” </w:t>
      </w:r>
      <w:proofErr w:type="gramStart"/>
      <w:r>
        <w:rPr>
          <w:i/>
        </w:rPr>
        <w:t>Physical Geography</w:t>
      </w:r>
      <w:r>
        <w:t xml:space="preserve"> 10 (4): 322–35.</w:t>
      </w:r>
      <w:proofErr w:type="gramEnd"/>
      <w:r>
        <w:t xml:space="preserve"> </w:t>
      </w:r>
      <w:proofErr w:type="gramStart"/>
      <w:r>
        <w:t>doi</w:t>
      </w:r>
      <w:proofErr w:type="gramEnd"/>
      <w:r>
        <w:t>:</w:t>
      </w:r>
      <w:hyperlink r:id="rId26">
        <w:r>
          <w:rPr>
            <w:rStyle w:val="Hyperlink"/>
          </w:rPr>
          <w:t>10.1080/02723646.1989.10642386</w:t>
        </w:r>
      </w:hyperlink>
      <w:r>
        <w:t>.</w:t>
      </w:r>
    </w:p>
    <w:p w14:paraId="7204231F" w14:textId="77777777" w:rsidR="00C52655" w:rsidRDefault="000726B3">
      <w:pPr>
        <w:pStyle w:val="Bibliography"/>
      </w:pPr>
      <w:proofErr w:type="spellStart"/>
      <w:proofErr w:type="gramStart"/>
      <w:r>
        <w:t>Pfahl</w:t>
      </w:r>
      <w:proofErr w:type="spellEnd"/>
      <w:r>
        <w:t>, S., P. A. O’Gorman, and E. M. Fischer.</w:t>
      </w:r>
      <w:proofErr w:type="gramEnd"/>
      <w:r>
        <w:t xml:space="preserve"> 2017. “Understanding the Regional Pattern of Projected Future Changes in Extreme Precipitation.” </w:t>
      </w:r>
      <w:proofErr w:type="gramStart"/>
      <w:r>
        <w:rPr>
          <w:i/>
        </w:rPr>
        <w:t>Nature Climate Change</w:t>
      </w:r>
      <w:r>
        <w:t xml:space="preserve"> 7 (6): 423–27.</w:t>
      </w:r>
      <w:proofErr w:type="gramEnd"/>
      <w:r>
        <w:t xml:space="preserve"> </w:t>
      </w:r>
      <w:proofErr w:type="gramStart"/>
      <w:r>
        <w:t>doi</w:t>
      </w:r>
      <w:proofErr w:type="gramEnd"/>
      <w:r>
        <w:t>:</w:t>
      </w:r>
      <w:hyperlink r:id="rId27">
        <w:r>
          <w:rPr>
            <w:rStyle w:val="Hyperlink"/>
          </w:rPr>
          <w:t>10.1038/nclimate3287</w:t>
        </w:r>
      </w:hyperlink>
      <w:r>
        <w:t>.</w:t>
      </w:r>
    </w:p>
    <w:p w14:paraId="23C45772" w14:textId="77777777" w:rsidR="00C52655" w:rsidRDefault="000726B3">
      <w:pPr>
        <w:pStyle w:val="Bibliography"/>
      </w:pPr>
      <w:proofErr w:type="gramStart"/>
      <w:r>
        <w:t>Rodriguez-</w:t>
      </w:r>
      <w:proofErr w:type="spellStart"/>
      <w:r>
        <w:t>Estrella</w:t>
      </w:r>
      <w:proofErr w:type="spellEnd"/>
      <w:r>
        <w:t>, Ricardo.</w:t>
      </w:r>
      <w:proofErr w:type="gramEnd"/>
      <w:r>
        <w:t xml:space="preserve"> 2007. “Land Use Changes Affect Distributional Patterns of Desert Birds in the Baja California Peninsula, Mexico.” </w:t>
      </w:r>
      <w:proofErr w:type="gramStart"/>
      <w:r>
        <w:rPr>
          <w:i/>
        </w:rPr>
        <w:t>Diversity and Distributions</w:t>
      </w:r>
      <w:r>
        <w:t xml:space="preserve"> 13 (6): 877–89.</w:t>
      </w:r>
      <w:proofErr w:type="gramEnd"/>
      <w:r>
        <w:t xml:space="preserve"> </w:t>
      </w:r>
      <w:proofErr w:type="gramStart"/>
      <w:r>
        <w:t>doi</w:t>
      </w:r>
      <w:proofErr w:type="gramEnd"/>
      <w:r>
        <w:t>:</w:t>
      </w:r>
      <w:hyperlink r:id="rId28">
        <w:r>
          <w:rPr>
            <w:rStyle w:val="Hyperlink"/>
          </w:rPr>
          <w:t>10.1111/j.1472-4642.2007.00387.x</w:t>
        </w:r>
      </w:hyperlink>
      <w:r>
        <w:t>.</w:t>
      </w:r>
    </w:p>
    <w:p w14:paraId="3E5B7B91" w14:textId="77777777" w:rsidR="00C52655" w:rsidRDefault="000726B3">
      <w:pPr>
        <w:pStyle w:val="Bibliography"/>
      </w:pPr>
      <w:proofErr w:type="gramStart"/>
      <w:r>
        <w:t xml:space="preserve">Singh, </w:t>
      </w:r>
      <w:proofErr w:type="spellStart"/>
      <w:r>
        <w:t>Deepti</w:t>
      </w:r>
      <w:proofErr w:type="spellEnd"/>
      <w:r>
        <w:t xml:space="preserve">, Michael </w:t>
      </w:r>
      <w:proofErr w:type="spellStart"/>
      <w:r>
        <w:t>Tsiang</w:t>
      </w:r>
      <w:proofErr w:type="spellEnd"/>
      <w:r>
        <w:t xml:space="preserve">, </w:t>
      </w:r>
      <w:proofErr w:type="spellStart"/>
      <w:r>
        <w:t>Bala</w:t>
      </w:r>
      <w:proofErr w:type="spellEnd"/>
      <w:r>
        <w:t xml:space="preserve"> </w:t>
      </w:r>
      <w:proofErr w:type="spellStart"/>
      <w:r>
        <w:t>Rajaratnam</w:t>
      </w:r>
      <w:proofErr w:type="spellEnd"/>
      <w:r>
        <w:t xml:space="preserve">, and Noah S. </w:t>
      </w:r>
      <w:proofErr w:type="spellStart"/>
      <w:r>
        <w:t>Diffenbaugh</w:t>
      </w:r>
      <w:proofErr w:type="spellEnd"/>
      <w:r>
        <w:t>.</w:t>
      </w:r>
      <w:proofErr w:type="gramEnd"/>
      <w:r>
        <w:t xml:space="preserve"> 2013. “Precipitation Extremes over the Continental United States in a Transient, High-Resolution, Ensemble Climate Model Experiment.” </w:t>
      </w:r>
      <w:proofErr w:type="gramStart"/>
      <w:r>
        <w:rPr>
          <w:i/>
        </w:rPr>
        <w:t>Journal of Geophysical Research Atmospheres</w:t>
      </w:r>
      <w:r>
        <w:t xml:space="preserve"> 118 (13): 7063–86.</w:t>
      </w:r>
      <w:proofErr w:type="gramEnd"/>
      <w:r>
        <w:t xml:space="preserve"> </w:t>
      </w:r>
      <w:proofErr w:type="gramStart"/>
      <w:r>
        <w:t>doi</w:t>
      </w:r>
      <w:proofErr w:type="gramEnd"/>
      <w:r>
        <w:t>:</w:t>
      </w:r>
      <w:hyperlink r:id="rId29">
        <w:r>
          <w:rPr>
            <w:rStyle w:val="Hyperlink"/>
          </w:rPr>
          <w:t>10.1002/jgrd.50543</w:t>
        </w:r>
      </w:hyperlink>
      <w:r>
        <w:t>.</w:t>
      </w:r>
    </w:p>
    <w:p w14:paraId="56A04AA2" w14:textId="77777777" w:rsidR="00C52655" w:rsidRDefault="000726B3">
      <w:pPr>
        <w:pStyle w:val="Bibliography"/>
      </w:pPr>
      <w:r>
        <w:t xml:space="preserve">Smith, Melinda D. 2011. “The Ecological Role of Climate Extremes: Current Understanding and Future Prospects.” </w:t>
      </w:r>
      <w:proofErr w:type="gramStart"/>
      <w:r>
        <w:rPr>
          <w:i/>
        </w:rPr>
        <w:t>Journal of Ecology</w:t>
      </w:r>
      <w:r>
        <w:t xml:space="preserve"> 99 (3): 651–55.</w:t>
      </w:r>
      <w:proofErr w:type="gramEnd"/>
      <w:r>
        <w:t xml:space="preserve"> </w:t>
      </w:r>
      <w:proofErr w:type="gramStart"/>
      <w:r>
        <w:t>doi</w:t>
      </w:r>
      <w:proofErr w:type="gramEnd"/>
      <w:r>
        <w:t>:</w:t>
      </w:r>
      <w:hyperlink r:id="rId30">
        <w:r>
          <w:rPr>
            <w:rStyle w:val="Hyperlink"/>
          </w:rPr>
          <w:t>10.1111/j.1365-2745.2011.01833.x</w:t>
        </w:r>
      </w:hyperlink>
      <w:r>
        <w:t>.</w:t>
      </w:r>
    </w:p>
    <w:p w14:paraId="5E5C0456" w14:textId="77777777" w:rsidR="00C52655" w:rsidRDefault="000726B3">
      <w:pPr>
        <w:pStyle w:val="Bibliography"/>
      </w:pPr>
      <w:proofErr w:type="spellStart"/>
      <w:r>
        <w:t>StateofCaliforniaa</w:t>
      </w:r>
      <w:proofErr w:type="spellEnd"/>
      <w:r>
        <w:t>, Natural Resource Agency. 2018. “State and Federally Listed Endangered and Threatened Animals of California.”</w:t>
      </w:r>
    </w:p>
    <w:p w14:paraId="0B1F4F22" w14:textId="77777777" w:rsidR="00C52655" w:rsidRDefault="000726B3">
      <w:pPr>
        <w:pStyle w:val="Bibliography"/>
      </w:pPr>
      <w:proofErr w:type="spellStart"/>
      <w:r>
        <w:t>StateofCaliforniab</w:t>
      </w:r>
      <w:proofErr w:type="spellEnd"/>
      <w:r>
        <w:t>, Natural Resource Agency. 2018. “State and Federally Listed Endangered, Threatened, and Rare Plants of California.”</w:t>
      </w:r>
    </w:p>
    <w:p w14:paraId="4B2B7071" w14:textId="77777777" w:rsidR="00C52655" w:rsidRDefault="000726B3">
      <w:pPr>
        <w:pStyle w:val="Bibliography"/>
      </w:pPr>
      <w:proofErr w:type="gramStart"/>
      <w:r>
        <w:t>Taylor, Nathan T., Kendall M. Davis, Helena Abad, Maureen R. McClung, and Matthew D. Moran.</w:t>
      </w:r>
      <w:proofErr w:type="gramEnd"/>
      <w:r>
        <w:t xml:space="preserve"> 2017. “Ecosystem Services of the Big Bend Region of the </w:t>
      </w:r>
      <w:proofErr w:type="spellStart"/>
      <w:r>
        <w:t>Chihuahuan</w:t>
      </w:r>
      <w:proofErr w:type="spellEnd"/>
      <w:r>
        <w:t xml:space="preserve"> Desert.” </w:t>
      </w:r>
      <w:proofErr w:type="gramStart"/>
      <w:r>
        <w:rPr>
          <w:i/>
        </w:rPr>
        <w:t>Ecosystem Services</w:t>
      </w:r>
      <w:r>
        <w:t xml:space="preserve"> 27.</w:t>
      </w:r>
      <w:proofErr w:type="gramEnd"/>
      <w:r>
        <w:t xml:space="preserve"> Elsevier B.V.: 48–57. </w:t>
      </w:r>
      <w:proofErr w:type="gramStart"/>
      <w:r>
        <w:t>doi</w:t>
      </w:r>
      <w:proofErr w:type="gramEnd"/>
      <w:r>
        <w:t>:</w:t>
      </w:r>
      <w:hyperlink r:id="rId31">
        <w:r>
          <w:rPr>
            <w:rStyle w:val="Hyperlink"/>
          </w:rPr>
          <w:t>10.1016/j.ecoser.2017.07.017</w:t>
        </w:r>
      </w:hyperlink>
      <w:r>
        <w:t>.</w:t>
      </w:r>
    </w:p>
    <w:p w14:paraId="5C857584" w14:textId="77777777" w:rsidR="00C52655" w:rsidRDefault="000726B3">
      <w:pPr>
        <w:pStyle w:val="Bibliography"/>
      </w:pPr>
      <w:r>
        <w:t xml:space="preserve">Tewksbury, Joshua J., and John D. Lloyd. 2001. “Positive Interactions Under Nurse-Plants: Spatial Scale, Stress Gradients and Benefactor Size.” </w:t>
      </w:r>
      <w:proofErr w:type="spellStart"/>
      <w:proofErr w:type="gramStart"/>
      <w:r>
        <w:rPr>
          <w:i/>
        </w:rPr>
        <w:t>Oecologia</w:t>
      </w:r>
      <w:proofErr w:type="spellEnd"/>
      <w:r>
        <w:t xml:space="preserve"> 127 (3): 425–34.</w:t>
      </w:r>
      <w:proofErr w:type="gramEnd"/>
      <w:r>
        <w:t xml:space="preserve"> </w:t>
      </w:r>
      <w:proofErr w:type="gramStart"/>
      <w:r>
        <w:t>doi</w:t>
      </w:r>
      <w:proofErr w:type="gramEnd"/>
      <w:r>
        <w:t>:</w:t>
      </w:r>
      <w:hyperlink r:id="rId32">
        <w:r>
          <w:rPr>
            <w:rStyle w:val="Hyperlink"/>
          </w:rPr>
          <w:t>10.1007/s004420000614</w:t>
        </w:r>
      </w:hyperlink>
      <w:r>
        <w:t>.</w:t>
      </w:r>
    </w:p>
    <w:p w14:paraId="06FA3A53" w14:textId="77777777" w:rsidR="00C52655" w:rsidRDefault="000726B3">
      <w:pPr>
        <w:pStyle w:val="Bibliography"/>
      </w:pPr>
      <w:r>
        <w:t xml:space="preserve">Thomson, James D. 1978. “Insect Visitation in Two-Species Mixtures of </w:t>
      </w:r>
      <w:proofErr w:type="spellStart"/>
      <w:r>
        <w:t>Hieracium</w:t>
      </w:r>
      <w:proofErr w:type="spellEnd"/>
      <w:r>
        <w:t xml:space="preserve"> Author </w:t>
      </w:r>
      <w:proofErr w:type="gramStart"/>
      <w:r>
        <w:t>( S</w:t>
      </w:r>
      <w:proofErr w:type="gramEnd"/>
      <w:r>
        <w:t xml:space="preserve"> ): James D . Thomson </w:t>
      </w:r>
      <w:proofErr w:type="gramStart"/>
      <w:r>
        <w:t>Source :</w:t>
      </w:r>
      <w:proofErr w:type="gramEnd"/>
      <w:r>
        <w:t xml:space="preserve"> The American Midland Naturalist , </w:t>
      </w:r>
      <w:proofErr w:type="spellStart"/>
      <w:r>
        <w:t>Vol</w:t>
      </w:r>
      <w:proofErr w:type="spellEnd"/>
      <w:r>
        <w:t xml:space="preserve"> . </w:t>
      </w:r>
      <w:proofErr w:type="gramStart"/>
      <w:r>
        <w:t>100 ,</w:t>
      </w:r>
      <w:proofErr w:type="gramEnd"/>
      <w:r>
        <w:t xml:space="preserve"> No . 2 </w:t>
      </w:r>
      <w:proofErr w:type="gramStart"/>
      <w:r>
        <w:t>( Oct</w:t>
      </w:r>
      <w:proofErr w:type="gramEnd"/>
      <w:r>
        <w:t xml:space="preserve"> ., 1978 ), </w:t>
      </w:r>
      <w:proofErr w:type="spellStart"/>
      <w:r>
        <w:t>Pp</w:t>
      </w:r>
      <w:proofErr w:type="spellEnd"/>
      <w:r>
        <w:t xml:space="preserve"> . 431-440 Published </w:t>
      </w:r>
      <w:proofErr w:type="gramStart"/>
      <w:r>
        <w:t>by :</w:t>
      </w:r>
      <w:proofErr w:type="gramEnd"/>
      <w:r>
        <w:t>” 100 (2): 431–40.</w:t>
      </w:r>
    </w:p>
    <w:p w14:paraId="489C2ECF" w14:textId="77777777" w:rsidR="00C52655" w:rsidRDefault="000726B3">
      <w:pPr>
        <w:pStyle w:val="Bibliography"/>
      </w:pPr>
      <w:proofErr w:type="spellStart"/>
      <w:r>
        <w:lastRenderedPageBreak/>
        <w:t>Traveset</w:t>
      </w:r>
      <w:proofErr w:type="spellEnd"/>
      <w:r>
        <w:t xml:space="preserve">, A., and M. </w:t>
      </w:r>
      <w:proofErr w:type="spellStart"/>
      <w:r>
        <w:t>Verdu</w:t>
      </w:r>
      <w:proofErr w:type="spellEnd"/>
      <w:r>
        <w:t xml:space="preserve">. 2002. “A Meta-Analysis of the Effect of Gut Treatment on Seed Germination.” </w:t>
      </w:r>
      <w:r>
        <w:rPr>
          <w:i/>
        </w:rPr>
        <w:t xml:space="preserve">Seed Dispersal and </w:t>
      </w:r>
      <w:proofErr w:type="spellStart"/>
      <w:r>
        <w:rPr>
          <w:i/>
        </w:rPr>
        <w:t>Frugivory</w:t>
      </w:r>
      <w:proofErr w:type="spellEnd"/>
      <w:r>
        <w:rPr>
          <w:i/>
        </w:rPr>
        <w:t xml:space="preserve">: Ecology, Evolution and Conservation. Third International Symposium-Workshop on </w:t>
      </w:r>
      <w:proofErr w:type="spellStart"/>
      <w:r>
        <w:rPr>
          <w:i/>
        </w:rPr>
        <w:t>Frugivores</w:t>
      </w:r>
      <w:proofErr w:type="spellEnd"/>
      <w:r>
        <w:rPr>
          <w:i/>
        </w:rPr>
        <w:t xml:space="preserve"> and Seed Dispersal, São Pedro, Brazil, 6-11 August 2000</w:t>
      </w:r>
      <w:r>
        <w:t xml:space="preserve">, 339–50. </w:t>
      </w:r>
      <w:proofErr w:type="gramStart"/>
      <w:r>
        <w:t>doi</w:t>
      </w:r>
      <w:proofErr w:type="gramEnd"/>
      <w:r>
        <w:t>:</w:t>
      </w:r>
      <w:hyperlink r:id="rId33">
        <w:r>
          <w:rPr>
            <w:rStyle w:val="Hyperlink"/>
          </w:rPr>
          <w:t>10.1079/9780851995250.0339</w:t>
        </w:r>
      </w:hyperlink>
      <w:r>
        <w:t>.</w:t>
      </w:r>
    </w:p>
    <w:p w14:paraId="2ABC9EEE" w14:textId="77777777" w:rsidR="00C52655" w:rsidRDefault="000726B3">
      <w:pPr>
        <w:pStyle w:val="Bibliography"/>
      </w:pPr>
      <w:proofErr w:type="spellStart"/>
      <w:r>
        <w:t>Traveset</w:t>
      </w:r>
      <w:proofErr w:type="spellEnd"/>
      <w:r>
        <w:t xml:space="preserve">, A., N. </w:t>
      </w:r>
      <w:proofErr w:type="spellStart"/>
      <w:r>
        <w:t>Riera</w:t>
      </w:r>
      <w:proofErr w:type="spellEnd"/>
      <w:r>
        <w:t xml:space="preserve">, and R. E. Mas. 2001. “Passage </w:t>
      </w:r>
      <w:proofErr w:type="spellStart"/>
      <w:r>
        <w:t>Throgh</w:t>
      </w:r>
      <w:proofErr w:type="spellEnd"/>
      <w:r>
        <w:t xml:space="preserve"> Bird Guts Causes Interspecific Differences </w:t>
      </w:r>
      <w:proofErr w:type="gramStart"/>
      <w:r>
        <w:t>in.PDF</w:t>
      </w:r>
      <w:proofErr w:type="gramEnd"/>
      <w:r>
        <w:t>,” 669–75.</w:t>
      </w:r>
    </w:p>
    <w:p w14:paraId="2129E13C" w14:textId="77777777" w:rsidR="00C52655" w:rsidRDefault="000726B3">
      <w:pPr>
        <w:pStyle w:val="Bibliography"/>
      </w:pPr>
      <w:proofErr w:type="gramStart"/>
      <w:r>
        <w:t>Turner, Raymond M., Stanley M. Alcorn, George Olin, and John A. Booth.</w:t>
      </w:r>
      <w:proofErr w:type="gramEnd"/>
      <w:r>
        <w:t xml:space="preserve"> 1966. “The Influence of </w:t>
      </w:r>
      <w:proofErr w:type="gramStart"/>
      <w:r>
        <w:t>Shade ,</w:t>
      </w:r>
      <w:proofErr w:type="gramEnd"/>
      <w:r>
        <w:t xml:space="preserve"> Soil , and Water on Saguaro Seedling Establishment.” </w:t>
      </w:r>
      <w:proofErr w:type="gramStart"/>
      <w:r>
        <w:rPr>
          <w:i/>
        </w:rPr>
        <w:t>Botanical Gazette</w:t>
      </w:r>
      <w:r>
        <w:t xml:space="preserve"> 127 (2-3): 95–102.</w:t>
      </w:r>
      <w:proofErr w:type="gramEnd"/>
      <w:r>
        <w:t xml:space="preserve"> </w:t>
      </w:r>
      <w:proofErr w:type="gramStart"/>
      <w:r>
        <w:t>doi</w:t>
      </w:r>
      <w:proofErr w:type="gramEnd"/>
      <w:r>
        <w:t>:</w:t>
      </w:r>
      <w:hyperlink r:id="rId34">
        <w:r>
          <w:rPr>
            <w:rStyle w:val="Hyperlink"/>
          </w:rPr>
          <w:t>10.1016/j.apmr.2013.01.024</w:t>
        </w:r>
      </w:hyperlink>
      <w:r>
        <w:t>.</w:t>
      </w:r>
    </w:p>
    <w:p w14:paraId="5EB28D4B" w14:textId="77777777" w:rsidR="00C52655" w:rsidRDefault="000726B3">
      <w:pPr>
        <w:pStyle w:val="Bibliography"/>
      </w:pPr>
      <w:proofErr w:type="spellStart"/>
      <w:r>
        <w:t>Verdu</w:t>
      </w:r>
      <w:proofErr w:type="spellEnd"/>
      <w:r>
        <w:t xml:space="preserve">, Miguel, and Anna </w:t>
      </w:r>
      <w:proofErr w:type="spellStart"/>
      <w:r>
        <w:t>Traveset</w:t>
      </w:r>
      <w:proofErr w:type="spellEnd"/>
      <w:r>
        <w:t xml:space="preserve">. 2004. “Bridging Meta-Analysis and the Comparative Method: A Test of Seed Size Effect on Germination After </w:t>
      </w:r>
      <w:proofErr w:type="spellStart"/>
      <w:r>
        <w:t>Frugivores</w:t>
      </w:r>
      <w:proofErr w:type="spellEnd"/>
      <w:r>
        <w:t xml:space="preserve">’ Gut Passage.” </w:t>
      </w:r>
      <w:proofErr w:type="spellStart"/>
      <w:proofErr w:type="gramStart"/>
      <w:r>
        <w:rPr>
          <w:i/>
        </w:rPr>
        <w:t>Oecologia</w:t>
      </w:r>
      <w:proofErr w:type="spellEnd"/>
      <w:r>
        <w:t xml:space="preserve"> 138 (3): 414–18.</w:t>
      </w:r>
      <w:proofErr w:type="gramEnd"/>
      <w:r>
        <w:t xml:space="preserve"> </w:t>
      </w:r>
      <w:proofErr w:type="gramStart"/>
      <w:r>
        <w:t>doi</w:t>
      </w:r>
      <w:proofErr w:type="gramEnd"/>
      <w:r>
        <w:t>:</w:t>
      </w:r>
      <w:hyperlink r:id="rId35">
        <w:r>
          <w:rPr>
            <w:rStyle w:val="Hyperlink"/>
          </w:rPr>
          <w:t>10.1007/s00442-003-1448-4</w:t>
        </w:r>
      </w:hyperlink>
      <w:r>
        <w:t>.</w:t>
      </w:r>
    </w:p>
    <w:p w14:paraId="02E34F91" w14:textId="77777777" w:rsidR="00C52655" w:rsidRDefault="000726B3">
      <w:pPr>
        <w:pStyle w:val="Bibliography"/>
      </w:pPr>
      <w:proofErr w:type="spellStart"/>
      <w:proofErr w:type="gramStart"/>
      <w:r>
        <w:t>Willson</w:t>
      </w:r>
      <w:proofErr w:type="spellEnd"/>
      <w:r>
        <w:t>, M. F. 1993.</w:t>
      </w:r>
      <w:proofErr w:type="gramEnd"/>
      <w:r>
        <w:t xml:space="preserve"> “Dispersal Mode, Seed Shadows, and Colonization Patterns.” </w:t>
      </w:r>
      <w:proofErr w:type="spellStart"/>
      <w:proofErr w:type="gramStart"/>
      <w:r>
        <w:rPr>
          <w:i/>
        </w:rPr>
        <w:t>Vegetatio</w:t>
      </w:r>
      <w:proofErr w:type="spellEnd"/>
      <w:r>
        <w:t xml:space="preserve"> 107-108 (1): 261–80.</w:t>
      </w:r>
      <w:proofErr w:type="gramEnd"/>
      <w:r>
        <w:t xml:space="preserve"> </w:t>
      </w:r>
      <w:proofErr w:type="gramStart"/>
      <w:r>
        <w:t>doi</w:t>
      </w:r>
      <w:proofErr w:type="gramEnd"/>
      <w:r>
        <w:t>:</w:t>
      </w:r>
      <w:hyperlink r:id="rId36">
        <w:r>
          <w:rPr>
            <w:rStyle w:val="Hyperlink"/>
          </w:rPr>
          <w:t>10.1007/BF00052229</w:t>
        </w:r>
      </w:hyperlink>
      <w:r>
        <w:t>.</w:t>
      </w:r>
    </w:p>
    <w:p w14:paraId="65700E91" w14:textId="77777777" w:rsidR="00C52655" w:rsidRDefault="000726B3">
      <w:pPr>
        <w:pStyle w:val="Bibliography"/>
      </w:pPr>
      <w:r>
        <w:t xml:space="preserve">Wolf, Author L. L., and F. R. </w:t>
      </w:r>
      <w:proofErr w:type="spellStart"/>
      <w:r>
        <w:t>Hainsworth</w:t>
      </w:r>
      <w:proofErr w:type="spellEnd"/>
      <w:r>
        <w:t xml:space="preserve">. 1990. “Non-Random Foraging by </w:t>
      </w:r>
      <w:proofErr w:type="gramStart"/>
      <w:r>
        <w:t>Hummingbirds :</w:t>
      </w:r>
      <w:proofErr w:type="gramEnd"/>
      <w:r>
        <w:t xml:space="preserve"> Patterns of Movement Between </w:t>
      </w:r>
      <w:proofErr w:type="spellStart"/>
      <w:r>
        <w:t>Ipomopsis</w:t>
      </w:r>
      <w:proofErr w:type="spellEnd"/>
      <w:r>
        <w:t xml:space="preserve">.” </w:t>
      </w:r>
      <w:proofErr w:type="gramStart"/>
      <w:r>
        <w:rPr>
          <w:i/>
        </w:rPr>
        <w:t>Functional Ecology</w:t>
      </w:r>
      <w:r>
        <w:t xml:space="preserve"> 4 (2): 149–57.</w:t>
      </w:r>
      <w:proofErr w:type="gramEnd"/>
    </w:p>
    <w:sectPr w:rsidR="00C5265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B876E" w14:textId="77777777" w:rsidR="00396A50" w:rsidRDefault="00396A50">
      <w:pPr>
        <w:spacing w:after="0"/>
      </w:pPr>
      <w:r>
        <w:separator/>
      </w:r>
    </w:p>
  </w:endnote>
  <w:endnote w:type="continuationSeparator" w:id="0">
    <w:p w14:paraId="379CF628" w14:textId="77777777" w:rsidR="00396A50" w:rsidRDefault="00396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nsola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BC6EB" w14:textId="77777777" w:rsidR="00396A50" w:rsidRDefault="00396A50">
      <w:r>
        <w:separator/>
      </w:r>
    </w:p>
  </w:footnote>
  <w:footnote w:type="continuationSeparator" w:id="0">
    <w:p w14:paraId="63EE1F5F" w14:textId="77777777" w:rsidR="00396A50" w:rsidRDefault="00396A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88D2B"/>
    <w:multiLevelType w:val="multilevel"/>
    <w:tmpl w:val="E592A9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117476"/>
    <w:multiLevelType w:val="multilevel"/>
    <w:tmpl w:val="EA905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D2AF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44C02AC"/>
    <w:multiLevelType w:val="multilevel"/>
    <w:tmpl w:val="9FDC49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4BF26B9"/>
    <w:multiLevelType w:val="multilevel"/>
    <w:tmpl w:val="92D2E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0AA45893"/>
    <w:multiLevelType w:val="hybridMultilevel"/>
    <w:tmpl w:val="F2B0F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6C506"/>
    <w:multiLevelType w:val="multilevel"/>
    <w:tmpl w:val="18A6D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2302E45F"/>
    <w:multiLevelType w:val="multilevel"/>
    <w:tmpl w:val="945E87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7"/>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7"/>
  </w:num>
  <w:num w:numId="11">
    <w:abstractNumId w:val="7"/>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7"/>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7"/>
  </w:num>
  <w:num w:numId="20">
    <w:abstractNumId w:val="7"/>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75B5"/>
    <w:rsid w:val="00046FE0"/>
    <w:rsid w:val="00050B7B"/>
    <w:rsid w:val="000726B3"/>
    <w:rsid w:val="000952A9"/>
    <w:rsid w:val="000A75C0"/>
    <w:rsid w:val="00125BA1"/>
    <w:rsid w:val="00146060"/>
    <w:rsid w:val="001828DD"/>
    <w:rsid w:val="00195D4F"/>
    <w:rsid w:val="001B47ED"/>
    <w:rsid w:val="00241627"/>
    <w:rsid w:val="00246A0D"/>
    <w:rsid w:val="002C0EE0"/>
    <w:rsid w:val="002C7053"/>
    <w:rsid w:val="0034629C"/>
    <w:rsid w:val="00384328"/>
    <w:rsid w:val="00392234"/>
    <w:rsid w:val="00396A50"/>
    <w:rsid w:val="003B3697"/>
    <w:rsid w:val="004035F1"/>
    <w:rsid w:val="00413F6F"/>
    <w:rsid w:val="0041797E"/>
    <w:rsid w:val="00440712"/>
    <w:rsid w:val="00457341"/>
    <w:rsid w:val="00466713"/>
    <w:rsid w:val="004A5D81"/>
    <w:rsid w:val="004E29B3"/>
    <w:rsid w:val="004E5ABA"/>
    <w:rsid w:val="00590D07"/>
    <w:rsid w:val="00592A85"/>
    <w:rsid w:val="005E407A"/>
    <w:rsid w:val="0060667B"/>
    <w:rsid w:val="00681518"/>
    <w:rsid w:val="006929BC"/>
    <w:rsid w:val="006A1CFE"/>
    <w:rsid w:val="006C0DB6"/>
    <w:rsid w:val="006C1080"/>
    <w:rsid w:val="006C217B"/>
    <w:rsid w:val="00704DDD"/>
    <w:rsid w:val="00707F89"/>
    <w:rsid w:val="0077618A"/>
    <w:rsid w:val="00784D58"/>
    <w:rsid w:val="007B4C4B"/>
    <w:rsid w:val="007D2D0F"/>
    <w:rsid w:val="007D7935"/>
    <w:rsid w:val="007E67A8"/>
    <w:rsid w:val="008166E7"/>
    <w:rsid w:val="00831701"/>
    <w:rsid w:val="008346F5"/>
    <w:rsid w:val="00846348"/>
    <w:rsid w:val="008C70D2"/>
    <w:rsid w:val="008D130F"/>
    <w:rsid w:val="008D6863"/>
    <w:rsid w:val="008F1631"/>
    <w:rsid w:val="009826CF"/>
    <w:rsid w:val="00993ED3"/>
    <w:rsid w:val="00A13F97"/>
    <w:rsid w:val="00A14B03"/>
    <w:rsid w:val="00A54355"/>
    <w:rsid w:val="00AA74AB"/>
    <w:rsid w:val="00AB2F79"/>
    <w:rsid w:val="00AD5BBE"/>
    <w:rsid w:val="00AE1860"/>
    <w:rsid w:val="00AF0E2F"/>
    <w:rsid w:val="00AF4B2B"/>
    <w:rsid w:val="00B86B75"/>
    <w:rsid w:val="00BC48D5"/>
    <w:rsid w:val="00C14AD7"/>
    <w:rsid w:val="00C36279"/>
    <w:rsid w:val="00C52655"/>
    <w:rsid w:val="00CA2BF5"/>
    <w:rsid w:val="00CC3031"/>
    <w:rsid w:val="00CE4D2B"/>
    <w:rsid w:val="00CF7C1F"/>
    <w:rsid w:val="00D60540"/>
    <w:rsid w:val="00D61379"/>
    <w:rsid w:val="00D912B0"/>
    <w:rsid w:val="00D97E9E"/>
    <w:rsid w:val="00DF254B"/>
    <w:rsid w:val="00E01B1D"/>
    <w:rsid w:val="00E13DB8"/>
    <w:rsid w:val="00E315A3"/>
    <w:rsid w:val="00EB6ABB"/>
    <w:rsid w:val="00EF359E"/>
    <w:rsid w:val="00F02F4C"/>
    <w:rsid w:val="00F968FC"/>
    <w:rsid w:val="00FB69C5"/>
    <w:rsid w:val="00FC7E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2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13F6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13F6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13F6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13F6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111/j.1365-2745.2008.01476.x" TargetMode="External"/><Relationship Id="rId21" Type="http://schemas.openxmlformats.org/officeDocument/2006/relationships/hyperlink" Target="https://doi.org/10.1093/aob/mcs255" TargetMode="External"/><Relationship Id="rId22" Type="http://schemas.openxmlformats.org/officeDocument/2006/relationships/hyperlink" Target="https://doi.org/10.1371/journal.pmed1000097" TargetMode="External"/><Relationship Id="rId23" Type="http://schemas.openxmlformats.org/officeDocument/2006/relationships/hyperlink" Target="https://doi.org/10.1016/S0169-5347(00)01874-7" TargetMode="External"/><Relationship Id="rId24" Type="http://schemas.openxmlformats.org/officeDocument/2006/relationships/hyperlink" Target="https://doi.org/10.1111/gcb.12789" TargetMode="External"/><Relationship Id="rId25" Type="http://schemas.openxmlformats.org/officeDocument/2006/relationships/hyperlink" Target="https://doi.org/10.1078/1433-8319-00080" TargetMode="External"/><Relationship Id="rId26" Type="http://schemas.openxmlformats.org/officeDocument/2006/relationships/hyperlink" Target="https://doi.org/10.1080/02723646.1989.10642386" TargetMode="External"/><Relationship Id="rId27" Type="http://schemas.openxmlformats.org/officeDocument/2006/relationships/hyperlink" Target="https://doi.org/10.1038/nclimate3287" TargetMode="External"/><Relationship Id="rId28" Type="http://schemas.openxmlformats.org/officeDocument/2006/relationships/hyperlink" Target="https://doi.org/10.1111/j.1472-4642.2007.00387.x" TargetMode="External"/><Relationship Id="rId29" Type="http://schemas.openxmlformats.org/officeDocument/2006/relationships/hyperlink" Target="https://doi.org/10.1002/jgrd.5054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111/j.1365-2745.2011.01833.x" TargetMode="External"/><Relationship Id="rId31" Type="http://schemas.openxmlformats.org/officeDocument/2006/relationships/hyperlink" Target="https://doi.org/10.1016/j.ecoser.2017.07.017" TargetMode="External"/><Relationship Id="rId32" Type="http://schemas.openxmlformats.org/officeDocument/2006/relationships/hyperlink" Target="https://doi.org/10.1007/s004420000614" TargetMode="External"/><Relationship Id="rId9" Type="http://schemas.openxmlformats.org/officeDocument/2006/relationships/hyperlink" Target="https://doi.org/10.1016/0169-5347(94)90088-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525/bio.2011.61.10.8" TargetMode="External"/><Relationship Id="rId33" Type="http://schemas.openxmlformats.org/officeDocument/2006/relationships/hyperlink" Target="https://doi.org/10.1079/9780851995250.0339" TargetMode="External"/><Relationship Id="rId34" Type="http://schemas.openxmlformats.org/officeDocument/2006/relationships/hyperlink" Target="https://doi.org/10.1016/j.apmr.2013.01.024" TargetMode="External"/><Relationship Id="rId35" Type="http://schemas.openxmlformats.org/officeDocument/2006/relationships/hyperlink" Target="https://doi.org/10.1007/s00442-003-1448-4" TargetMode="External"/><Relationship Id="rId36" Type="http://schemas.openxmlformats.org/officeDocument/2006/relationships/hyperlink" Target="https://doi.org/10.1007/BF00052229" TargetMode="External"/><Relationship Id="rId10" Type="http://schemas.openxmlformats.org/officeDocument/2006/relationships/hyperlink" Target="https://doi.org/10.1111/1365-2664.13229" TargetMode="External"/><Relationship Id="rId11" Type="http://schemas.openxmlformats.org/officeDocument/2006/relationships/hyperlink" Target="https://doi.org/10.3159/09-RA-069R1.1" TargetMode="External"/><Relationship Id="rId12" Type="http://schemas.openxmlformats.org/officeDocument/2006/relationships/hyperlink" Target="https://doi.org/10.1111/0033-0124.5504008" TargetMode="External"/><Relationship Id="rId13" Type="http://schemas.openxmlformats.org/officeDocument/2006/relationships/hyperlink" Target="https://doi.org/10.1007/s11258-014-0326-y" TargetMode="External"/><Relationship Id="rId14" Type="http://schemas.openxmlformats.org/officeDocument/2006/relationships/hyperlink" Target="https://doi.org/10.3170/2008-8-18347" TargetMode="External"/><Relationship Id="rId15" Type="http://schemas.openxmlformats.org/officeDocument/2006/relationships/hyperlink" Target="https://doi.org/10.1016/j.anbehav.2014.01.008" TargetMode="External"/><Relationship Id="rId16" Type="http://schemas.openxmlformats.org/officeDocument/2006/relationships/hyperlink" Target="https://doi.org/10.1111/jofo.12096" TargetMode="External"/><Relationship Id="rId17" Type="http://schemas.openxmlformats.org/officeDocument/2006/relationships/hyperlink" Target="https://doi.org/10.1016/S0006-3207(02)00361-0" TargetMode="External"/><Relationship Id="rId18" Type="http://schemas.openxmlformats.org/officeDocument/2006/relationships/hyperlink" Target="https://doi.org/10.1016/j.rser.2013.08.041" TargetMode="External"/><Relationship Id="rId19" Type="http://schemas.openxmlformats.org/officeDocument/2006/relationships/hyperlink" Target="https://doi.org/10.1890/1"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5676</Words>
  <Characters>32358</Characters>
  <Application>Microsoft Macintosh Word</Application>
  <DocSecurity>0</DocSecurity>
  <Lines>269</Lines>
  <Paragraphs>75</Paragraphs>
  <ScaleCrop>false</ScaleCrop>
  <Company/>
  <LinksUpToDate>false</LinksUpToDate>
  <CharactersWithSpaces>37959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cp:lastModifiedBy>zenrunner</cp:lastModifiedBy>
  <cp:revision>82</cp:revision>
  <dcterms:created xsi:type="dcterms:W3CDTF">2018-11-17T19:50:00Z</dcterms:created>
  <dcterms:modified xsi:type="dcterms:W3CDTF">2018-11-18T22:48:00Z</dcterms:modified>
</cp:coreProperties>
</file>